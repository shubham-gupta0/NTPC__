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6FB5" w14:textId="77777777" w:rsidR="009A4D85" w:rsidRPr="00B10AE2" w:rsidRDefault="00D02807" w:rsidP="00B10AE2">
      <w:pPr>
        <w:jc w:val="center"/>
        <w:rPr>
          <w:del w:id="1" w:author="Bidder" w:date="2024-11-24T12:28:00Z" w16du:dateUtc="2024-11-24T06:58:00Z"/>
          <w:rFonts w:cs="Arial"/>
          <w:szCs w:val="23"/>
        </w:rPr>
      </w:pPr>
      <w:del w:id="2" w:author="Bidder" w:date="2024-11-24T12:28:00Z" w16du:dateUtc="2024-11-24T06:58:00Z">
        <w:r w:rsidRPr="00B10AE2">
          <w:rPr>
            <w:rFonts w:eastAsia="Arial" w:cs="Arial"/>
            <w:szCs w:val="23"/>
          </w:rPr>
          <w:delText>Form of Bank Guarantee towards Bid Security/EMD</w:delText>
        </w:r>
      </w:del>
    </w:p>
    <w:p w14:paraId="02A6245C" w14:textId="77777777" w:rsidR="00B10AE2" w:rsidRPr="00B10AE2" w:rsidRDefault="00B10AE2" w:rsidP="00B10AE2">
      <w:pPr>
        <w:rPr>
          <w:del w:id="3" w:author="Bidder" w:date="2024-11-24T12:28:00Z" w16du:dateUtc="2024-11-24T06:58:00Z"/>
          <w:rFonts w:cs="Arial"/>
          <w:szCs w:val="23"/>
        </w:rPr>
      </w:pPr>
    </w:p>
    <w:p w14:paraId="3ACD9A57" w14:textId="77777777" w:rsidR="00B10AE2" w:rsidRPr="00B10AE2" w:rsidRDefault="00B10AE2" w:rsidP="00B10AE2">
      <w:pPr>
        <w:rPr>
          <w:del w:id="4" w:author="Bidder" w:date="2024-11-24T12:28:00Z" w16du:dateUtc="2024-11-24T06:58:00Z"/>
          <w:rFonts w:cs="Arial"/>
          <w:szCs w:val="23"/>
        </w:rPr>
      </w:pPr>
      <w:del w:id="5" w:author="Bidder" w:date="2024-11-24T12:28:00Z" w16du:dateUtc="2024-11-24T06:58:00Z">
        <w:r w:rsidRPr="00B10AE2">
          <w:rPr>
            <w:rFonts w:cs="Arial"/>
            <w:szCs w:val="23"/>
          </w:rPr>
          <w:delText>Bank Guarantee No. ........................</w:delText>
        </w:r>
      </w:del>
    </w:p>
    <w:p w14:paraId="7CA6C8EE" w14:textId="77777777" w:rsidR="00B10AE2" w:rsidRPr="00B10AE2" w:rsidRDefault="00B10AE2" w:rsidP="00B10AE2">
      <w:pPr>
        <w:rPr>
          <w:del w:id="6" w:author="Bidder" w:date="2024-11-24T12:28:00Z" w16du:dateUtc="2024-11-24T06:58:00Z"/>
          <w:rFonts w:cs="Arial"/>
          <w:szCs w:val="23"/>
        </w:rPr>
      </w:pPr>
      <w:del w:id="7" w:author="Bidder" w:date="2024-11-24T12:28:00Z" w16du:dateUtc="2024-11-24T06:58:00Z">
        <w:r w:rsidRPr="00B10AE2">
          <w:rPr>
            <w:rFonts w:cs="Arial"/>
            <w:szCs w:val="23"/>
          </w:rPr>
          <w:delText>Date..................................................</w:delText>
        </w:r>
      </w:del>
    </w:p>
    <w:p w14:paraId="10855CBC" w14:textId="77777777" w:rsidR="002263B3" w:rsidRDefault="00D02807">
      <w:pPr>
        <w:rPr>
          <w:ins w:id="8" w:author="Bidder" w:date="2024-11-24T12:28:00Z" w16du:dateUtc="2024-11-24T06:58:00Z"/>
        </w:rPr>
      </w:pPr>
      <w:ins w:id="9" w:author="Bidder" w:date="2024-11-24T12:28:00Z" w16du:dateUtc="2024-11-24T06:58:00Z">
        <w:r>
          <w:t>BANK GUARANTEE NO. 002BG01241010002</w:t>
        </w:r>
      </w:ins>
    </w:p>
    <w:p w14:paraId="67434C4C" w14:textId="77777777" w:rsidR="002263B3" w:rsidRDefault="00D02807">
      <w:pPr>
        <w:rPr>
          <w:ins w:id="10" w:author="Bidder" w:date="2024-11-24T12:28:00Z" w16du:dateUtc="2024-11-24T06:58:00Z"/>
        </w:rPr>
      </w:pPr>
      <w:ins w:id="11" w:author="Bidder" w:date="2024-11-24T12:28:00Z" w16du:dateUtc="2024-11-24T06:58:00Z">
        <w:r>
          <w:t>DATE10-APR-2024</w:t>
        </w:r>
      </w:ins>
    </w:p>
    <w:p w14:paraId="1BD2DBB3" w14:textId="77777777" w:rsidR="002263B3" w:rsidRDefault="00D02807">
      <w:pPr>
        <w:rPr>
          <w:ins w:id="12" w:author="Bidder" w:date="2024-11-24T12:28:00Z" w16du:dateUtc="2024-11-24T06:58:00Z"/>
        </w:rPr>
      </w:pPr>
      <w:ins w:id="13" w:author="Bidder" w:date="2024-11-24T12:28:00Z" w16du:dateUtc="2024-11-24T06:58:00Z">
        <w:r>
          <w:t>BANK GUARANTEE TOWARDS BID SECURITY</w:t>
        </w:r>
      </w:ins>
    </w:p>
    <w:p w14:paraId="03431E93" w14:textId="257754B0" w:rsidR="002263B3" w:rsidRPr="00D02807" w:rsidRDefault="00D02807">
      <w:pPr>
        <w:pPrChange w:id="14" w:author="Bidder" w:date="2024-11-24T12:28:00Z" w16du:dateUtc="2024-11-24T06:58:00Z">
          <w:pPr>
            <w:spacing w:line="276" w:lineRule="auto"/>
          </w:pPr>
        </w:pPrChange>
      </w:pPr>
      <w:r w:rsidRPr="00D02807">
        <w:t>To</w:t>
      </w:r>
      <w:del w:id="15" w:author="Bidder" w:date="2024-11-24T12:28:00Z" w16du:dateUtc="2024-11-24T06:58:00Z">
        <w:r w:rsidR="00B10AE2" w:rsidRPr="00B10AE2">
          <w:rPr>
            <w:rFonts w:cs="Arial"/>
            <w:szCs w:val="23"/>
          </w:rPr>
          <w:delText xml:space="preserve"> :</w:delText>
        </w:r>
      </w:del>
      <w:ins w:id="16" w:author="Bidder" w:date="2024-11-24T12:28:00Z" w16du:dateUtc="2024-11-24T06:58:00Z">
        <w:r>
          <w:t>,</w:t>
        </w:r>
      </w:ins>
    </w:p>
    <w:p w14:paraId="40F897E3" w14:textId="6DF8B216" w:rsidR="002263B3" w:rsidRPr="00D02807" w:rsidRDefault="00D02807">
      <w:pPr>
        <w:pPrChange w:id="17" w:author="Bidder" w:date="2024-11-24T12:28:00Z" w16du:dateUtc="2024-11-24T06:58:00Z">
          <w:pPr>
            <w:spacing w:line="276" w:lineRule="auto"/>
          </w:pPr>
        </w:pPrChange>
      </w:pPr>
      <w:r w:rsidRPr="00D02807">
        <w:t xml:space="preserve">NTPC </w:t>
      </w:r>
      <w:del w:id="18" w:author="Bidder" w:date="2024-11-24T12:28:00Z" w16du:dateUtc="2024-11-24T06:58:00Z">
        <w:r w:rsidR="00B10AE2" w:rsidRPr="00B10AE2">
          <w:rPr>
            <w:rFonts w:cs="Arial"/>
            <w:szCs w:val="23"/>
          </w:rPr>
          <w:delText>Limited</w:delText>
        </w:r>
      </w:del>
      <w:ins w:id="19" w:author="Bidder" w:date="2024-11-24T12:28:00Z" w16du:dateUtc="2024-11-24T06:58:00Z">
        <w:r>
          <w:t>LIMITED</w:t>
        </w:r>
      </w:ins>
      <w:r w:rsidRPr="00D02807">
        <w:t>,</w:t>
      </w:r>
    </w:p>
    <w:p w14:paraId="1BE7B8EF" w14:textId="19CDF254" w:rsidR="002263B3" w:rsidRPr="00D02807" w:rsidRDefault="00B10AE2">
      <w:pPr>
        <w:pPrChange w:id="20" w:author="Bidder" w:date="2024-11-24T12:28:00Z" w16du:dateUtc="2024-11-24T06:58:00Z">
          <w:pPr>
            <w:spacing w:line="276" w:lineRule="auto"/>
          </w:pPr>
        </w:pPrChange>
      </w:pPr>
      <w:del w:id="21" w:author="Bidder" w:date="2024-11-24T12:28:00Z" w16du:dateUtc="2024-11-24T06:58:00Z">
        <w:r w:rsidRPr="00B10AE2">
          <w:rPr>
            <w:rFonts w:cs="Arial"/>
            <w:szCs w:val="23"/>
          </w:rPr>
          <w:delText>Unified Shared Service Center</w:delText>
        </w:r>
      </w:del>
      <w:ins w:id="22" w:author="Bidder" w:date="2024-11-24T12:28:00Z" w16du:dateUtc="2024-11-24T06:58:00Z">
        <w:r w:rsidR="00D02807">
          <w:t>UNIFIED SHARED SERVICE CENTER</w:t>
        </w:r>
      </w:ins>
      <w:r w:rsidR="00D02807" w:rsidRPr="00D02807">
        <w:t xml:space="preserve">- C&amp;M </w:t>
      </w:r>
      <w:del w:id="23" w:author="Bidder" w:date="2024-11-24T12:28:00Z" w16du:dateUtc="2024-11-24T06:58:00Z">
        <w:r w:rsidRPr="00B10AE2">
          <w:rPr>
            <w:rFonts w:cs="Arial"/>
            <w:szCs w:val="23"/>
          </w:rPr>
          <w:delText>Raipur</w:delText>
        </w:r>
      </w:del>
      <w:ins w:id="24" w:author="Bidder" w:date="2024-11-24T12:28:00Z" w16du:dateUtc="2024-11-24T06:58:00Z">
        <w:r w:rsidR="00D02807">
          <w:t>RAIPUR</w:t>
        </w:r>
      </w:ins>
      <w:r w:rsidR="00D02807" w:rsidRPr="00D02807">
        <w:t>,</w:t>
      </w:r>
    </w:p>
    <w:p w14:paraId="23AE6EA9" w14:textId="32D20F21" w:rsidR="002263B3" w:rsidRPr="00D02807" w:rsidRDefault="00B10AE2">
      <w:pPr>
        <w:pPrChange w:id="25" w:author="Bidder" w:date="2024-11-24T12:28:00Z" w16du:dateUtc="2024-11-24T06:58:00Z">
          <w:pPr>
            <w:spacing w:line="276" w:lineRule="auto"/>
          </w:pPr>
        </w:pPrChange>
      </w:pPr>
      <w:del w:id="26" w:author="Bidder" w:date="2024-11-24T12:28:00Z" w16du:dateUtc="2024-11-24T06:58:00Z">
        <w:r w:rsidRPr="00B10AE2">
          <w:rPr>
            <w:rFonts w:cs="Arial"/>
            <w:szCs w:val="23"/>
          </w:rPr>
          <w:delText>Plot No</w:delText>
        </w:r>
      </w:del>
      <w:ins w:id="27" w:author="Bidder" w:date="2024-11-24T12:28:00Z" w16du:dateUtc="2024-11-24T06:58:00Z">
        <w:r w:rsidR="00D02807">
          <w:t>PLOT NO</w:t>
        </w:r>
      </w:ins>
      <w:r w:rsidR="00D02807" w:rsidRPr="00D02807">
        <w:t xml:space="preserve"> 87, </w:t>
      </w:r>
      <w:del w:id="28" w:author="Bidder" w:date="2024-11-24T12:28:00Z" w16du:dateUtc="2024-11-24T06:58:00Z">
        <w:r w:rsidRPr="00B10AE2">
          <w:rPr>
            <w:rFonts w:cs="Arial"/>
            <w:szCs w:val="23"/>
          </w:rPr>
          <w:delText>Sector</w:delText>
        </w:r>
      </w:del>
      <w:ins w:id="29" w:author="Bidder" w:date="2024-11-24T12:28:00Z" w16du:dateUtc="2024-11-24T06:58:00Z">
        <w:r w:rsidR="00D02807">
          <w:t>SECTOR</w:t>
        </w:r>
      </w:ins>
      <w:r w:rsidR="00D02807" w:rsidRPr="00D02807">
        <w:t xml:space="preserve"> 24, </w:t>
      </w:r>
      <w:del w:id="30" w:author="Bidder" w:date="2024-11-24T12:28:00Z" w16du:dateUtc="2024-11-24T06:58:00Z">
        <w:r w:rsidRPr="00B10AE2">
          <w:rPr>
            <w:rFonts w:cs="Arial"/>
            <w:szCs w:val="23"/>
          </w:rPr>
          <w:delText>Atal Nagar</w:delText>
        </w:r>
      </w:del>
      <w:ins w:id="31" w:author="Bidder" w:date="2024-11-24T12:28:00Z" w16du:dateUtc="2024-11-24T06:58:00Z">
        <w:r w:rsidR="00D02807">
          <w:t>ATAL NAGAR</w:t>
        </w:r>
      </w:ins>
    </w:p>
    <w:p w14:paraId="3F9B2786" w14:textId="77777777" w:rsidR="00B10AE2" w:rsidRPr="00B10AE2" w:rsidRDefault="00B10AE2" w:rsidP="00B10AE2">
      <w:pPr>
        <w:rPr>
          <w:del w:id="32" w:author="Bidder" w:date="2024-11-24T12:28:00Z" w16du:dateUtc="2024-11-24T06:58:00Z"/>
          <w:rFonts w:cs="Arial"/>
          <w:szCs w:val="23"/>
        </w:rPr>
      </w:pPr>
      <w:del w:id="33" w:author="Bidder" w:date="2024-11-24T12:28:00Z" w16du:dateUtc="2024-11-24T06:58:00Z">
        <w:r w:rsidRPr="00B10AE2">
          <w:rPr>
            <w:rFonts w:cs="Arial"/>
            <w:szCs w:val="23"/>
          </w:rPr>
          <w:delText>Nava Raipur, Raipur</w:delText>
        </w:r>
      </w:del>
    </w:p>
    <w:p w14:paraId="75D807F5" w14:textId="3E4824E9" w:rsidR="002263B3" w:rsidRPr="00D02807" w:rsidRDefault="00B10AE2">
      <w:pPr>
        <w:pPrChange w:id="34" w:author="Bidder" w:date="2024-11-24T12:28:00Z" w16du:dateUtc="2024-11-24T06:58:00Z">
          <w:pPr>
            <w:spacing w:line="276" w:lineRule="auto"/>
          </w:pPr>
        </w:pPrChange>
      </w:pPr>
      <w:del w:id="35" w:author="Bidder" w:date="2024-11-24T12:28:00Z" w16du:dateUtc="2024-11-24T06:58:00Z">
        <w:r w:rsidRPr="00B10AE2">
          <w:rPr>
            <w:rFonts w:cs="Arial"/>
            <w:szCs w:val="23"/>
          </w:rPr>
          <w:delText>Chhattisgarh</w:delText>
        </w:r>
      </w:del>
      <w:ins w:id="36" w:author="Bidder" w:date="2024-11-24T12:28:00Z" w16du:dateUtc="2024-11-24T06:58:00Z">
        <w:r w:rsidR="00D02807">
          <w:t>NAVA RAIPUR, RAIPUR CHHATTISGARH</w:t>
        </w:r>
      </w:ins>
      <w:r w:rsidR="00D02807" w:rsidRPr="00D02807">
        <w:t>-492018</w:t>
      </w:r>
    </w:p>
    <w:p w14:paraId="70BCC154" w14:textId="77777777" w:rsidR="00B10AE2" w:rsidRPr="00B10AE2" w:rsidRDefault="00B10AE2" w:rsidP="00B10AE2">
      <w:pPr>
        <w:rPr>
          <w:del w:id="37" w:author="Bidder" w:date="2024-11-24T12:28:00Z" w16du:dateUtc="2024-11-24T06:58:00Z"/>
          <w:rFonts w:cs="Arial"/>
          <w:szCs w:val="23"/>
        </w:rPr>
      </w:pPr>
    </w:p>
    <w:p w14:paraId="7BB6358A" w14:textId="77777777" w:rsidR="002263B3" w:rsidRDefault="00D02807">
      <w:pPr>
        <w:rPr>
          <w:ins w:id="38" w:author="Bidder" w:date="2024-11-24T12:28:00Z" w16du:dateUtc="2024-11-24T06:58:00Z"/>
        </w:rPr>
      </w:pPr>
      <w:ins w:id="39" w:author="Bidder" w:date="2024-11-24T12:28:00Z" w16du:dateUtc="2024-11-24T06:58:00Z">
        <w:r>
          <w:t xml:space="preserve">EXPIRY DATE: </w:t>
        </w:r>
        <w:r>
          <w:t>03-NOV-2024</w:t>
        </w:r>
      </w:ins>
    </w:p>
    <w:p w14:paraId="1830F2EF" w14:textId="77777777" w:rsidR="002263B3" w:rsidRDefault="00D02807">
      <w:pPr>
        <w:rPr>
          <w:ins w:id="40" w:author="Bidder" w:date="2024-11-24T12:28:00Z" w16du:dateUtc="2024-11-24T06:58:00Z"/>
        </w:rPr>
      </w:pPr>
      <w:ins w:id="41" w:author="Bidder" w:date="2024-11-24T12:28:00Z" w16du:dateUtc="2024-11-24T06:58:00Z">
        <w:r>
          <w:t>CLAIM DATE: 03-NOV-2024</w:t>
        </w:r>
      </w:ins>
    </w:p>
    <w:p w14:paraId="28E481C8" w14:textId="1451A6AF" w:rsidR="002263B3" w:rsidRPr="00D02807" w:rsidRDefault="00D02807">
      <w:pPr>
        <w:pPrChange w:id="42" w:author="Bidder" w:date="2024-11-24T12:28:00Z" w16du:dateUtc="2024-11-24T06:58:00Z">
          <w:pPr>
            <w:spacing w:line="276" w:lineRule="auto"/>
          </w:pPr>
        </w:pPrChange>
      </w:pPr>
      <w:r w:rsidRPr="00D02807">
        <w:t>Dear Sirs,</w:t>
      </w:r>
      <w:del w:id="43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6153B005" w14:textId="5618673D" w:rsidR="002263B3" w:rsidRDefault="00D02807">
      <w:pPr>
        <w:rPr>
          <w:ins w:id="44" w:author="Bidder" w:date="2024-11-24T12:28:00Z" w16du:dateUtc="2024-11-24T06:58:00Z"/>
        </w:rPr>
      </w:pPr>
      <w:r w:rsidRPr="00D02807">
        <w:t xml:space="preserve">In accordance with </w:t>
      </w:r>
      <w:del w:id="45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 xml:space="preserve">the </w:delText>
        </w:r>
      </w:del>
      <w:r w:rsidRPr="00D02807">
        <w:t>Invitation for Bids under your Bid Document No</w:t>
      </w:r>
      <w:del w:id="46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>………………, M/s .................................................................,</w:delText>
        </w:r>
      </w:del>
      <w:ins w:id="47" w:author="Bidder" w:date="2024-11-24T12:28:00Z" w16du:dateUtc="2024-11-24T06:58:00Z">
        <w:r>
          <w:t>.NTPC/USSC-</w:t>
        </w:r>
      </w:ins>
    </w:p>
    <w:p w14:paraId="62948BE7" w14:textId="2B50FDEA" w:rsidR="002263B3" w:rsidRDefault="00D02807">
      <w:pPr>
        <w:rPr>
          <w:ins w:id="48" w:author="Bidder" w:date="2024-11-24T12:28:00Z" w16du:dateUtc="2024-11-24T06:58:00Z"/>
        </w:rPr>
      </w:pPr>
      <w:ins w:id="49" w:author="Bidder" w:date="2024-11-24T12:28:00Z" w16du:dateUtc="2024-11-24T06:58:00Z">
        <w:r>
          <w:t>CPG1/99027682M/5 Maharashtra Seamless Ltd.</w:t>
        </w:r>
      </w:ins>
      <w:r w:rsidRPr="00D02807">
        <w:t xml:space="preserve"> having its </w:t>
      </w:r>
      <w:del w:id="50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>Registered/</w:delText>
        </w:r>
      </w:del>
      <w:r w:rsidRPr="00D02807">
        <w:t xml:space="preserve">Head Office at </w:t>
      </w:r>
      <w:del w:id="51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>..................................................., (</w:delText>
        </w:r>
      </w:del>
      <w:ins w:id="52" w:author="Bidder" w:date="2024-11-24T12:28:00Z" w16du:dateUtc="2024-11-24T06:58:00Z">
        <w:r>
          <w:t>Plot No.30,</w:t>
        </w:r>
      </w:ins>
    </w:p>
    <w:p w14:paraId="77C7FFD2" w14:textId="28B6C8C0" w:rsidR="002263B3" w:rsidRDefault="00D02807">
      <w:pPr>
        <w:rPr>
          <w:ins w:id="53" w:author="Bidder" w:date="2024-11-24T12:28:00Z" w16du:dateUtc="2024-11-24T06:58:00Z"/>
        </w:rPr>
      </w:pPr>
      <w:ins w:id="54" w:author="Bidder" w:date="2024-11-24T12:28:00Z" w16du:dateUtc="2024-11-24T06:58:00Z">
        <w:r>
          <w:t xml:space="preserve">Institutional Sector-44, Gurgaon-122 002 Haryana (India) </w:t>
        </w:r>
      </w:ins>
      <w:r w:rsidRPr="00D02807">
        <w:t xml:space="preserve">hereafter called the </w:t>
      </w:r>
      <w:del w:id="55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>'Bidder'</w:delText>
        </w:r>
      </w:del>
      <w:ins w:id="56" w:author="Bidder" w:date="2024-11-24T12:28:00Z" w16du:dateUtc="2024-11-24T06:58:00Z">
        <w:r>
          <w:t>'Bidder</w:t>
        </w:r>
      </w:ins>
      <w:r w:rsidRPr="00D02807">
        <w:t>) wish to</w:t>
      </w:r>
      <w:del w:id="57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 xml:space="preserve"> </w:delText>
        </w:r>
      </w:del>
    </w:p>
    <w:p w14:paraId="4EAE1280" w14:textId="07402726" w:rsidR="002263B3" w:rsidRPr="00D02807" w:rsidRDefault="00D02807">
      <w:pPr>
        <w:pPrChange w:id="58" w:author="Bidder" w:date="2024-11-24T12:28:00Z" w16du:dateUtc="2024-11-24T06:58:00Z">
          <w:pPr>
            <w:spacing w:line="276" w:lineRule="auto"/>
          </w:pPr>
        </w:pPrChange>
      </w:pPr>
      <w:r w:rsidRPr="00D02807">
        <w:t xml:space="preserve">participate in the said bid for </w:t>
      </w:r>
      <w:del w:id="59" w:author="Bidder" w:date="2024-11-24T12:28:00Z" w16du:dateUtc="2024-11-24T06:58:00Z">
        <w:r w:rsidR="00B10AE2" w:rsidRPr="00B10AE2">
          <w:rPr>
            <w:rFonts w:eastAsia="Arial" w:cs="Arial"/>
            <w:szCs w:val="23"/>
          </w:rPr>
          <w:delText>[Name of Package] ...........................................................................</w:delText>
        </w:r>
      </w:del>
      <w:ins w:id="60" w:author="Bidder" w:date="2024-11-24T12:28:00Z" w16du:dateUtc="2024-11-24T06:58:00Z">
        <w:r>
          <w:t>Rate Contract for 250 NB IS3589 Gr.Fe410 Mild Steel Pipes.</w:t>
        </w:r>
      </w:ins>
    </w:p>
    <w:p w14:paraId="432A9587" w14:textId="77777777" w:rsidR="00B10AE2" w:rsidRPr="00B10AE2" w:rsidRDefault="00B10AE2" w:rsidP="00B10AE2">
      <w:pPr>
        <w:rPr>
          <w:del w:id="61" w:author="Bidder" w:date="2024-11-24T12:28:00Z" w16du:dateUtc="2024-11-24T06:58:00Z"/>
          <w:rFonts w:cs="Arial"/>
          <w:szCs w:val="23"/>
        </w:rPr>
      </w:pPr>
    </w:p>
    <w:p w14:paraId="0708920B" w14:textId="53B722C6" w:rsidR="002263B3" w:rsidRDefault="00D02807">
      <w:pPr>
        <w:rPr>
          <w:ins w:id="62" w:author="Bidder" w:date="2024-11-24T12:28:00Z" w16du:dateUtc="2024-11-24T06:58:00Z"/>
        </w:rPr>
      </w:pPr>
      <w:r w:rsidRPr="00D02807">
        <w:lastRenderedPageBreak/>
        <w:t>As an irrevocable bank guarantee against Bid Security for an amount of</w:t>
      </w:r>
      <w:del w:id="63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………………</w:delText>
        </w:r>
      </w:del>
      <w:ins w:id="64" w:author="Bidder" w:date="2024-11-24T12:28:00Z" w16du:dateUtc="2024-11-24T06:58:00Z">
        <w:r>
          <w:t>] INR 10,00,000.00</w:t>
        </w:r>
      </w:ins>
    </w:p>
    <w:p w14:paraId="6ED765CB" w14:textId="18F03B34" w:rsidR="002263B3" w:rsidRDefault="00D02807">
      <w:pPr>
        <w:rPr>
          <w:ins w:id="65" w:author="Bidder" w:date="2024-11-24T12:28:00Z" w16du:dateUtc="2024-11-24T06:58:00Z"/>
        </w:rPr>
      </w:pPr>
      <w:ins w:id="66" w:author="Bidder" w:date="2024-11-24T12:28:00Z" w16du:dateUtc="2024-11-24T06:58:00Z">
        <w:r>
          <w:t xml:space="preserve">(Indian Rupees Ten Lakh Only) </w:t>
        </w:r>
      </w:ins>
      <w:r w:rsidRPr="00D02807">
        <w:t>valid for</w:t>
      </w:r>
      <w:del w:id="67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……………</w:delText>
        </w:r>
      </w:del>
      <w:ins w:id="68" w:author="Bidder" w:date="2024-11-24T12:28:00Z" w16du:dateUtc="2024-11-24T06:58:00Z">
        <w:r>
          <w:t xml:space="preserve"> 195 </w:t>
        </w:r>
      </w:ins>
      <w:r w:rsidRPr="00D02807">
        <w:t>days</w:t>
      </w:r>
      <w:r w:rsidRPr="00D02807">
        <w:t xml:space="preserve"> </w:t>
      </w:r>
      <w:r w:rsidRPr="00D02807">
        <w:t>from</w:t>
      </w:r>
      <w:del w:id="69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…………………………………………………………………..</w:delText>
        </w:r>
      </w:del>
      <w:ins w:id="70" w:author="Bidder" w:date="2024-11-24T12:28:00Z" w16du:dateUtc="2024-11-24T06:58:00Z">
        <w:r>
          <w:t xml:space="preserve"> the date of opening of Techno-</w:t>
        </w:r>
      </w:ins>
    </w:p>
    <w:p w14:paraId="5869069E" w14:textId="531BF54F" w:rsidR="002263B3" w:rsidRDefault="00D02807">
      <w:pPr>
        <w:rPr>
          <w:ins w:id="71" w:author="Bidder" w:date="2024-11-24T12:28:00Z" w16du:dateUtc="2024-11-24T06:58:00Z"/>
        </w:rPr>
      </w:pPr>
      <w:ins w:id="72" w:author="Bidder" w:date="2024-11-24T12:28:00Z" w16du:dateUtc="2024-11-24T06:58:00Z">
        <w:r>
          <w:t xml:space="preserve">commercial offer </w:t>
        </w:r>
      </w:ins>
      <w:r w:rsidRPr="00D02807">
        <w:t>required to be submitted by the Bidder as a condition precedent for</w:t>
      </w:r>
      <w:del w:id="73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502FCE90" w14:textId="729EB31C" w:rsidR="002263B3" w:rsidRDefault="00D02807">
      <w:pPr>
        <w:rPr>
          <w:ins w:id="74" w:author="Bidder" w:date="2024-11-24T12:28:00Z" w16du:dateUtc="2024-11-24T06:58:00Z"/>
        </w:rPr>
      </w:pPr>
      <w:r w:rsidRPr="00D02807">
        <w:t xml:space="preserve">participation in the said bid which amount is liable to be forfeited on the happening of </w:t>
      </w:r>
      <w:del w:id="75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any </w:delText>
        </w:r>
      </w:del>
      <w:ins w:id="76" w:author="Bidder" w:date="2024-11-24T12:28:00Z" w16du:dateUtc="2024-11-24T06:58:00Z">
        <w:r>
          <w:t>àny</w:t>
        </w:r>
      </w:ins>
    </w:p>
    <w:p w14:paraId="55144B1E" w14:textId="77777777" w:rsidR="002263B3" w:rsidRPr="00D02807" w:rsidRDefault="00D02807">
      <w:pPr>
        <w:pPrChange w:id="77" w:author="Bidder" w:date="2024-11-24T12:28:00Z" w16du:dateUtc="2024-11-24T06:58:00Z">
          <w:pPr>
            <w:tabs>
              <w:tab w:val="left" w:pos="660"/>
              <w:tab w:val="left" w:pos="1240"/>
              <w:tab w:val="left" w:pos="7340"/>
              <w:tab w:val="left" w:pos="7820"/>
              <w:tab w:val="left" w:pos="8820"/>
              <w:tab w:val="left" w:pos="9300"/>
            </w:tabs>
            <w:spacing w:line="276" w:lineRule="auto"/>
          </w:pPr>
        </w:pPrChange>
      </w:pPr>
      <w:r w:rsidRPr="00D02807">
        <w:t>contingencies mentioned in the Bidding Documents.</w:t>
      </w:r>
    </w:p>
    <w:p w14:paraId="4D4A2A17" w14:textId="77777777" w:rsidR="000A6970" w:rsidRPr="00B10AE2" w:rsidRDefault="000A6970" w:rsidP="00B10AE2">
      <w:pPr>
        <w:tabs>
          <w:tab w:val="left" w:pos="660"/>
          <w:tab w:val="left" w:pos="1240"/>
          <w:tab w:val="left" w:pos="7340"/>
          <w:tab w:val="left" w:pos="7820"/>
          <w:tab w:val="left" w:pos="8820"/>
          <w:tab w:val="left" w:pos="9300"/>
        </w:tabs>
        <w:rPr>
          <w:del w:id="78" w:author="Bidder" w:date="2024-11-24T12:28:00Z" w16du:dateUtc="2024-11-24T06:58:00Z"/>
          <w:rFonts w:eastAsia="Arial" w:cs="Arial"/>
          <w:szCs w:val="23"/>
        </w:rPr>
      </w:pPr>
    </w:p>
    <w:p w14:paraId="0692B1D1" w14:textId="1FFDF76D" w:rsidR="002263B3" w:rsidRDefault="00D02807">
      <w:pPr>
        <w:rPr>
          <w:ins w:id="79" w:author="Bidder" w:date="2024-11-24T12:28:00Z" w16du:dateUtc="2024-11-24T06:58:00Z"/>
        </w:rPr>
      </w:pPr>
      <w:r w:rsidRPr="00D02807">
        <w:t>We</w:t>
      </w:r>
      <w:del w:id="80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,</w:delText>
        </w:r>
      </w:del>
      <w:ins w:id="81" w:author="Bidder" w:date="2024-11-24T12:28:00Z" w16du:dateUtc="2024-11-24T06:58:00Z">
        <w:r>
          <w:t xml:space="preserve"> YES Bank Limited, a company incorporated under</w:t>
        </w:r>
      </w:ins>
      <w:r w:rsidRPr="00D02807">
        <w:t xml:space="preserve"> the </w:t>
      </w:r>
      <w:del w:id="82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..................................... [Name &amp; Address</w:delText>
        </w:r>
      </w:del>
      <w:ins w:id="83" w:author="Bidder" w:date="2024-11-24T12:28:00Z" w16du:dateUtc="2024-11-24T06:58:00Z">
        <w:r>
          <w:t>Companies Act, 1956 and a</w:t>
        </w:r>
      </w:ins>
    </w:p>
    <w:p w14:paraId="44BC5254" w14:textId="2E237700" w:rsidR="002263B3" w:rsidRDefault="00D02807">
      <w:pPr>
        <w:rPr>
          <w:ins w:id="84" w:author="Bidder" w:date="2024-11-24T12:28:00Z" w16du:dateUtc="2024-11-24T06:58:00Z"/>
        </w:rPr>
      </w:pPr>
      <w:ins w:id="85" w:author="Bidder" w:date="2024-11-24T12:28:00Z" w16du:dateUtc="2024-11-24T06:58:00Z">
        <w:r>
          <w:t>Banking Company within the meaning</w:t>
        </w:r>
      </w:ins>
      <w:r w:rsidRPr="00D02807">
        <w:t xml:space="preserve"> of </w:t>
      </w:r>
      <w:del w:id="86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the Bank], </w:delText>
        </w:r>
      </w:del>
      <w:ins w:id="87" w:author="Bidder" w:date="2024-11-24T12:28:00Z" w16du:dateUtc="2024-11-24T06:58:00Z">
        <w:r>
          <w:t xml:space="preserve">Banking Regulation Act,1949 and </w:t>
        </w:r>
      </w:ins>
      <w:r w:rsidRPr="00D02807">
        <w:t>having</w:t>
      </w:r>
      <w:del w:id="88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our Head</w:delText>
        </w:r>
      </w:del>
    </w:p>
    <w:p w14:paraId="07AF2B39" w14:textId="21991956" w:rsidR="002263B3" w:rsidRDefault="00D02807">
      <w:pPr>
        <w:rPr>
          <w:ins w:id="89" w:author="Bidder" w:date="2024-11-24T12:28:00Z" w16du:dateUtc="2024-11-24T06:58:00Z"/>
        </w:rPr>
      </w:pPr>
      <w:ins w:id="90" w:author="Bidder" w:date="2024-11-24T12:28:00Z" w16du:dateUtc="2024-11-24T06:58:00Z">
        <w:r>
          <w:t>Registered</w:t>
        </w:r>
      </w:ins>
      <w:r w:rsidRPr="00D02807">
        <w:t xml:space="preserve"> Office at </w:t>
      </w:r>
      <w:del w:id="91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..................,</w:delText>
        </w:r>
      </w:del>
      <w:ins w:id="92" w:author="Bidder" w:date="2024-11-24T12:28:00Z" w16du:dateUtc="2024-11-24T06:58:00Z">
        <w:r>
          <w:t>YES BANK LIMITED, YES BANK House, Off Western Express</w:t>
        </w:r>
      </w:ins>
    </w:p>
    <w:p w14:paraId="6619E0DA" w14:textId="77777777" w:rsidR="002263B3" w:rsidRDefault="00D02807">
      <w:pPr>
        <w:rPr>
          <w:ins w:id="93" w:author="Bidder" w:date="2024-11-24T12:28:00Z" w16du:dateUtc="2024-11-24T06:58:00Z"/>
        </w:rPr>
      </w:pPr>
      <w:ins w:id="94" w:author="Bidder" w:date="2024-11-24T12:28:00Z" w16du:dateUtc="2024-11-24T06:58:00Z">
        <w:r>
          <w:t>Highway, Santacruz East, Mumbai - 400055 and one of its branches at YES BANK Limited</w:t>
        </w:r>
      </w:ins>
    </w:p>
    <w:p w14:paraId="09D3FF6A" w14:textId="77777777" w:rsidR="002263B3" w:rsidRDefault="00D02807">
      <w:pPr>
        <w:rPr>
          <w:ins w:id="95" w:author="Bidder" w:date="2024-11-24T12:28:00Z" w16du:dateUtc="2024-11-24T06:58:00Z"/>
        </w:rPr>
      </w:pPr>
      <w:ins w:id="96" w:author="Bidder" w:date="2024-11-24T12:28:00Z" w16du:dateUtc="2024-11-24T06:58:00Z">
        <w:r>
          <w:t>Fortune Global Arcade, Sikanderpur Mehrauli Gurgaon Road, Gurgaon, Haryana-122002</w:t>
        </w:r>
      </w:ins>
    </w:p>
    <w:p w14:paraId="24FA2E6C" w14:textId="096DC605" w:rsidR="002263B3" w:rsidRDefault="00D02807">
      <w:pPr>
        <w:rPr>
          <w:ins w:id="97" w:author="Bidder" w:date="2024-11-24T12:28:00Z" w16du:dateUtc="2024-11-24T06:58:00Z"/>
        </w:rPr>
      </w:pPr>
      <w:ins w:id="98" w:author="Bidder" w:date="2024-11-24T12:28:00Z" w16du:dateUtc="2024-11-24T06:58:00Z">
        <w:r>
          <w:t>(hereinafter referred to as "the Bank")</w:t>
        </w:r>
      </w:ins>
      <w:r w:rsidRPr="00D02807">
        <w:t xml:space="preserve"> guarantee and undertake to pay immediately on</w:t>
      </w:r>
      <w:del w:id="99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2CD39F75" w14:textId="61C34D5D" w:rsidR="002263B3" w:rsidRDefault="00D02807">
      <w:pPr>
        <w:rPr>
          <w:ins w:id="100" w:author="Bidder" w:date="2024-11-24T12:28:00Z" w16du:dateUtc="2024-11-24T06:58:00Z"/>
        </w:rPr>
      </w:pPr>
      <w:r w:rsidRPr="00D02807">
        <w:t xml:space="preserve">demand by </w:t>
      </w:r>
      <w:del w:id="101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...................................... [Name of the Employer]</w:delText>
        </w:r>
      </w:del>
      <w:ins w:id="102" w:author="Bidder" w:date="2024-11-24T12:28:00Z" w16du:dateUtc="2024-11-24T06:58:00Z">
        <w:r>
          <w:t>NTPC Limited</w:t>
        </w:r>
      </w:ins>
      <w:r w:rsidRPr="00D02807">
        <w:t xml:space="preserve"> (hereinafter called the </w:t>
      </w:r>
      <w:del w:id="103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'Employer') ..................,</w:delText>
        </w:r>
      </w:del>
      <w:ins w:id="104" w:author="Bidder" w:date="2024-11-24T12:28:00Z" w16du:dateUtc="2024-11-24T06:58:00Z">
        <w:r>
          <w:t>Employer)</w:t>
        </w:r>
      </w:ins>
      <w:r w:rsidRPr="00D02807">
        <w:t xml:space="preserve"> the amount of </w:t>
      </w:r>
      <w:del w:id="105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.................</w:delText>
        </w:r>
      </w:del>
      <w:ins w:id="106" w:author="Bidder" w:date="2024-11-24T12:28:00Z" w16du:dateUtc="2024-11-24T06:58:00Z">
        <w:r>
          <w:t>INR 10,00,000.00</w:t>
        </w:r>
      </w:ins>
    </w:p>
    <w:p w14:paraId="4D990426" w14:textId="5544CA82" w:rsidR="002263B3" w:rsidRDefault="00D02807">
      <w:pPr>
        <w:rPr>
          <w:ins w:id="107" w:author="Bidder" w:date="2024-11-24T12:28:00Z" w16du:dateUtc="2024-11-24T06:58:00Z"/>
        </w:rPr>
      </w:pPr>
      <w:ins w:id="108" w:author="Bidder" w:date="2024-11-24T12:28:00Z" w16du:dateUtc="2024-11-24T06:58:00Z">
        <w:r>
          <w:t>(Indian Rupees Ten Lakh Only)</w:t>
        </w:r>
      </w:ins>
      <w:r w:rsidRPr="00D02807">
        <w:t xml:space="preserve"> without any reservation, protest, demand</w:t>
      </w:r>
      <w:del w:id="109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>, or</w:delText>
        </w:r>
      </w:del>
      <w:ins w:id="110" w:author="Bidder" w:date="2024-11-24T12:28:00Z" w16du:dateUtc="2024-11-24T06:58:00Z">
        <w:r>
          <w:t xml:space="preserve"> and</w:t>
        </w:r>
      </w:ins>
      <w:r w:rsidRPr="00D02807">
        <w:t xml:space="preserve"> recourse. Any</w:t>
      </w:r>
      <w:del w:id="111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02410BF0" w14:textId="4B19C36E" w:rsidR="002263B3" w:rsidRDefault="00D02807">
      <w:pPr>
        <w:rPr>
          <w:ins w:id="112" w:author="Bidder" w:date="2024-11-24T12:28:00Z" w16du:dateUtc="2024-11-24T06:58:00Z"/>
        </w:rPr>
      </w:pPr>
      <w:r w:rsidRPr="00D02807">
        <w:t>such demand made by the 'Employer' shall be conclusive and binding on us irrespective of</w:t>
      </w:r>
      <w:del w:id="113" w:author="Bidder" w:date="2024-11-24T12:28:00Z" w16du:dateUtc="2024-11-24T06:58:00Z">
        <w:r w:rsidR="000A6970" w:rsidRPr="00B10AE2">
          <w:rPr>
            <w:rFonts w:eastAsia="Arial" w:cs="Arial"/>
            <w:szCs w:val="23"/>
          </w:rPr>
          <w:delText xml:space="preserve"> </w:delText>
        </w:r>
      </w:del>
    </w:p>
    <w:p w14:paraId="14739968" w14:textId="77777777" w:rsidR="002263B3" w:rsidRPr="00D02807" w:rsidRDefault="00D02807">
      <w:pPr>
        <w:pPrChange w:id="114" w:author="Bidder" w:date="2024-11-24T12:28:00Z" w16du:dateUtc="2024-11-24T06:58:00Z">
          <w:pPr>
            <w:spacing w:line="276" w:lineRule="auto"/>
          </w:pPr>
        </w:pPrChange>
      </w:pPr>
      <w:r w:rsidRPr="00D02807">
        <w:t>any dispute or difference raised by the Bidder.</w:t>
      </w:r>
    </w:p>
    <w:p w14:paraId="366B2382" w14:textId="77777777" w:rsidR="000A6970" w:rsidRPr="00B10AE2" w:rsidRDefault="000A6970" w:rsidP="00B10AE2">
      <w:pPr>
        <w:rPr>
          <w:del w:id="115" w:author="Bidder" w:date="2024-11-24T12:28:00Z" w16du:dateUtc="2024-11-24T06:58:00Z"/>
          <w:rFonts w:cs="Arial"/>
          <w:szCs w:val="23"/>
        </w:rPr>
      </w:pPr>
    </w:p>
    <w:p w14:paraId="31D0EC7F" w14:textId="33E5C864" w:rsidR="002263B3" w:rsidRDefault="00D02807">
      <w:pPr>
        <w:rPr>
          <w:ins w:id="116" w:author="Bidder" w:date="2024-11-24T12:28:00Z" w16du:dateUtc="2024-11-24T06:58:00Z"/>
        </w:rPr>
      </w:pPr>
      <w:r w:rsidRPr="00D02807">
        <w:lastRenderedPageBreak/>
        <w:t xml:space="preserve">This Guarantee shall be irrevocable and shall remain valid </w:t>
      </w:r>
      <w:del w:id="117" w:author="Bidder" w:date="2024-11-24T12:28:00Z" w16du:dateUtc="2024-11-24T06:58:00Z">
        <w:r w:rsidR="000A6970" w:rsidRPr="00B10AE2">
          <w:rPr>
            <w:rFonts w:cs="Arial"/>
            <w:szCs w:val="23"/>
          </w:rPr>
          <w:delText>up to ....................…………….</w:delText>
        </w:r>
      </w:del>
      <w:ins w:id="118" w:author="Bidder" w:date="2024-11-24T12:28:00Z" w16du:dateUtc="2024-11-24T06:58:00Z">
        <w:r>
          <w:t>upto 03-NOV-2024.</w:t>
        </w:r>
      </w:ins>
      <w:r w:rsidRPr="00D02807">
        <w:t xml:space="preserve"> If any further</w:t>
      </w:r>
      <w:del w:id="119" w:author="Bidder" w:date="2024-11-24T12:28:00Z" w16du:dateUtc="2024-11-24T06:58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370D9A15" w14:textId="11456A77" w:rsidR="002263B3" w:rsidRDefault="00D02807">
      <w:pPr>
        <w:rPr>
          <w:ins w:id="120" w:author="Bidder" w:date="2024-11-24T12:28:00Z" w16du:dateUtc="2024-11-24T06:58:00Z"/>
        </w:rPr>
      </w:pPr>
      <w:r w:rsidRPr="00D02807">
        <w:t>extension of this guarantee is required, the same shall be extended to such required period</w:t>
      </w:r>
      <w:del w:id="121" w:author="Bidder" w:date="2024-11-24T12:28:00Z" w16du:dateUtc="2024-11-24T06:58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1FDCD838" w14:textId="62489264" w:rsidR="002263B3" w:rsidRDefault="00D02807">
      <w:pPr>
        <w:rPr>
          <w:ins w:id="122" w:author="Bidder" w:date="2024-11-24T12:28:00Z" w16du:dateUtc="2024-11-24T06:58:00Z"/>
        </w:rPr>
      </w:pPr>
      <w:r w:rsidRPr="00D02807">
        <w:t xml:space="preserve">(not </w:t>
      </w:r>
      <w:r w:rsidRPr="00D02807">
        <w:t>exceeding one year) on receiving instructions from M/s</w:t>
      </w:r>
      <w:del w:id="123" w:author="Bidder" w:date="2024-11-24T12:28:00Z" w16du:dateUtc="2024-11-24T06:58:00Z">
        <w:r w:rsidR="000A6970" w:rsidRPr="00B10AE2">
          <w:rPr>
            <w:rFonts w:cs="Arial"/>
            <w:szCs w:val="23"/>
          </w:rPr>
          <w:delText>...................[Bidder's Name].......................</w:delText>
        </w:r>
      </w:del>
      <w:ins w:id="124" w:author="Bidder" w:date="2024-11-24T12:28:00Z" w16du:dateUtc="2024-11-24T06:58:00Z">
        <w:r>
          <w:t xml:space="preserve"> Maharashtra Seamless Ltd.</w:t>
        </w:r>
      </w:ins>
      <w:r w:rsidRPr="00D02807">
        <w:t xml:space="preserve"> on</w:t>
      </w:r>
      <w:del w:id="125" w:author="Bidder" w:date="2024-11-24T12:28:00Z" w16du:dateUtc="2024-11-24T06:58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765FA5D8" w14:textId="43765AC2" w:rsidR="002263B3" w:rsidRDefault="00D02807">
      <w:pPr>
        <w:rPr>
          <w:ins w:id="126" w:author="Bidder" w:date="2024-11-24T12:28:00Z" w16du:dateUtc="2024-11-24T06:58:00Z"/>
        </w:rPr>
      </w:pPr>
      <w:r w:rsidRPr="00D02807">
        <w:t>whose behalf this guarantee is issued. In witness whereof</w:t>
      </w:r>
      <w:del w:id="127" w:author="Bidder" w:date="2024-11-24T12:28:00Z" w16du:dateUtc="2024-11-24T06:58:00Z">
        <w:r w:rsidR="000A6970" w:rsidRPr="00B10AE2">
          <w:rPr>
            <w:rFonts w:cs="Arial"/>
            <w:szCs w:val="23"/>
          </w:rPr>
          <w:delText>,</w:delText>
        </w:r>
      </w:del>
      <w:r w:rsidRPr="00D02807">
        <w:t xml:space="preserve"> the Bank, through its authorised</w:t>
      </w:r>
      <w:del w:id="128" w:author="Bidder" w:date="2024-11-24T12:28:00Z" w16du:dateUtc="2024-11-24T06:58:00Z">
        <w:r w:rsidR="000A6970" w:rsidRPr="00B10AE2">
          <w:rPr>
            <w:rFonts w:cs="Arial"/>
            <w:szCs w:val="23"/>
          </w:rPr>
          <w:delText xml:space="preserve"> </w:delText>
        </w:r>
      </w:del>
    </w:p>
    <w:p w14:paraId="4E6A56F0" w14:textId="2E849A6C" w:rsidR="002263B3" w:rsidRDefault="00D02807">
      <w:pPr>
        <w:rPr>
          <w:ins w:id="129" w:author="Bidder" w:date="2024-11-24T12:28:00Z" w16du:dateUtc="2024-11-24T06:58:00Z"/>
        </w:rPr>
      </w:pPr>
      <w:r w:rsidRPr="00D02807">
        <w:t xml:space="preserve">officer, has set its hand and stamp on </w:t>
      </w:r>
      <w:del w:id="130" w:author="Bidder" w:date="2024-11-24T12:28:00Z" w16du:dateUtc="2024-11-24T06:58:00Z">
        <w:r w:rsidR="000A6970" w:rsidRPr="00B10AE2">
          <w:rPr>
            <w:rFonts w:cs="Arial"/>
            <w:szCs w:val="23"/>
          </w:rPr>
          <w:delText>this ..............................................................day</w:delText>
        </w:r>
      </w:del>
      <w:ins w:id="131" w:author="Bidder" w:date="2024-11-24T12:28:00Z" w16du:dateUtc="2024-11-24T06:58:00Z">
        <w:r>
          <w:t>YES BANK Limited, Fortune Global Arcade,</w:t>
        </w:r>
      </w:ins>
    </w:p>
    <w:p w14:paraId="60961E9C" w14:textId="77777777" w:rsidR="002263B3" w:rsidRDefault="00D02807">
      <w:pPr>
        <w:rPr>
          <w:ins w:id="132" w:author="Bidder" w:date="2024-11-24T12:28:00Z" w16du:dateUtc="2024-11-24T06:58:00Z"/>
        </w:rPr>
      </w:pPr>
      <w:ins w:id="133" w:author="Bidder" w:date="2024-11-24T12:28:00Z" w16du:dateUtc="2024-11-24T06:58:00Z">
        <w:r>
          <w:t>Sikanderpur Mehrauli Gurgaon Road, Gurgaon, Haryana-122002.</w:t>
        </w:r>
      </w:ins>
    </w:p>
    <w:p w14:paraId="7A213650" w14:textId="77777777" w:rsidR="002263B3" w:rsidRDefault="00D02807">
      <w:pPr>
        <w:rPr>
          <w:ins w:id="134" w:author="Bidder" w:date="2024-11-24T12:28:00Z" w16du:dateUtc="2024-11-24T06:58:00Z"/>
        </w:rPr>
      </w:pPr>
      <w:ins w:id="135" w:author="Bidder" w:date="2024-11-24T12:28:00Z" w16du:dateUtc="2024-11-24T06:58:00Z">
        <w:r>
          <w:t>FOR YES BANK LIMITED</w:t>
        </w:r>
      </w:ins>
    </w:p>
    <w:p w14:paraId="672D8DA0" w14:textId="77777777" w:rsidR="002263B3" w:rsidRDefault="00D02807">
      <w:pPr>
        <w:rPr>
          <w:ins w:id="136" w:author="Bidder" w:date="2024-11-24T12:28:00Z" w16du:dateUtc="2024-11-24T06:58:00Z"/>
        </w:rPr>
      </w:pPr>
      <w:ins w:id="137" w:author="Bidder" w:date="2024-11-24T12:28:00Z" w16du:dateUtc="2024-11-24T06:58:00Z">
        <w:r>
          <w:t>FOR YES BANK LIMITED</w:t>
        </w:r>
      </w:ins>
    </w:p>
    <w:p w14:paraId="599F28FC" w14:textId="77777777" w:rsidR="002263B3" w:rsidRDefault="00D02807">
      <w:pPr>
        <w:rPr>
          <w:ins w:id="138" w:author="Bidder" w:date="2024-11-24T12:28:00Z" w16du:dateUtc="2024-11-24T06:58:00Z"/>
        </w:rPr>
      </w:pPr>
      <w:ins w:id="139" w:author="Bidder" w:date="2024-11-24T12:28:00Z" w16du:dateUtc="2024-11-24T06:58:00Z">
        <w:r>
          <w:t>yN</w:t>
        </w:r>
      </w:ins>
    </w:p>
    <w:p w14:paraId="49F44109" w14:textId="77777777" w:rsidR="002263B3" w:rsidRDefault="00D02807">
      <w:pPr>
        <w:rPr>
          <w:ins w:id="140" w:author="Bidder" w:date="2024-11-24T12:28:00Z" w16du:dateUtc="2024-11-24T06:58:00Z"/>
        </w:rPr>
      </w:pPr>
      <w:ins w:id="141" w:author="Bidder" w:date="2024-11-24T12:28:00Z" w16du:dateUtc="2024-11-24T06:58:00Z">
        <w:r>
          <w:t>Kkh as a 2633 32</w:t>
        </w:r>
      </w:ins>
    </w:p>
    <w:p w14:paraId="3A6FC8EB" w14:textId="77777777" w:rsidR="002263B3" w:rsidRDefault="00D02807">
      <w:pPr>
        <w:rPr>
          <w:ins w:id="142" w:author="Bidder" w:date="2024-11-24T12:28:00Z" w16du:dateUtc="2024-11-24T06:58:00Z"/>
        </w:rPr>
      </w:pPr>
      <w:ins w:id="143" w:author="Bidder" w:date="2024-11-24T12:28:00Z" w16du:dateUtc="2024-11-24T06:58:00Z">
        <w:r>
          <w:t>AUTHORIZED SICNATORY</w:t>
        </w:r>
      </w:ins>
    </w:p>
    <w:p w14:paraId="6D7BA042" w14:textId="77777777" w:rsidR="002263B3" w:rsidRDefault="00D02807">
      <w:pPr>
        <w:rPr>
          <w:ins w:id="144" w:author="Bidder" w:date="2024-11-24T12:28:00Z" w16du:dateUtc="2024-11-24T06:58:00Z"/>
        </w:rPr>
      </w:pPr>
      <w:ins w:id="145" w:author="Bidder" w:date="2024-11-24T12:28:00Z" w16du:dateUtc="2024-11-24T06:58:00Z">
        <w:r>
          <w:t>AUTHORIED SIGNATORY</w:t>
        </w:r>
      </w:ins>
    </w:p>
    <w:p w14:paraId="3ABFE95B" w14:textId="77777777" w:rsidR="002263B3" w:rsidRDefault="00D02807">
      <w:pPr>
        <w:rPr>
          <w:ins w:id="146" w:author="Bidder" w:date="2024-11-24T12:28:00Z" w16du:dateUtc="2024-11-24T06:58:00Z"/>
        </w:rPr>
      </w:pPr>
      <w:ins w:id="147" w:author="Bidder" w:date="2024-11-24T12:28:00Z" w16du:dateUtc="2024-11-24T06:58:00Z">
        <w:r>
          <w:t>PLACE:</w:t>
        </w:r>
      </w:ins>
    </w:p>
    <w:p w14:paraId="6F6818C1" w14:textId="77777777" w:rsidR="002263B3" w:rsidRDefault="00D02807">
      <w:pPr>
        <w:rPr>
          <w:ins w:id="148" w:author="Bidder" w:date="2024-11-24T12:28:00Z" w16du:dateUtc="2024-11-24T06:58:00Z"/>
        </w:rPr>
      </w:pPr>
      <w:ins w:id="149" w:author="Bidder" w:date="2024-11-24T12:28:00Z" w16du:dateUtc="2024-11-24T06:58:00Z">
        <w:r>
          <w:t>PLACE: Khushboo Yadav</w:t>
        </w:r>
      </w:ins>
    </w:p>
    <w:p w14:paraId="078A9602" w14:textId="77777777" w:rsidR="002263B3" w:rsidRDefault="00D02807">
      <w:pPr>
        <w:rPr>
          <w:ins w:id="150" w:author="Bidder" w:date="2024-11-24T12:28:00Z" w16du:dateUtc="2024-11-24T06:58:00Z"/>
        </w:rPr>
      </w:pPr>
      <w:ins w:id="151" w:author="Bidder" w:date="2024-11-24T12:28:00Z" w16du:dateUtc="2024-11-24T06:58:00Z">
        <w:r>
          <w:t>DATE:</w:t>
        </w:r>
      </w:ins>
    </w:p>
    <w:p w14:paraId="6AA981CC" w14:textId="77777777" w:rsidR="002263B3" w:rsidRDefault="00D02807">
      <w:pPr>
        <w:rPr>
          <w:ins w:id="152" w:author="Bidder" w:date="2024-11-24T12:28:00Z" w16du:dateUtc="2024-11-24T06:58:00Z"/>
        </w:rPr>
      </w:pPr>
      <w:ins w:id="153" w:author="Bidder" w:date="2024-11-24T12:28:00Z" w16du:dateUtc="2024-11-24T06:58:00Z">
        <w:r>
          <w:t>DATEDesig.: Deputy Manager</w:t>
        </w:r>
      </w:ins>
    </w:p>
    <w:p w14:paraId="03E55C5C" w14:textId="77777777" w:rsidR="002263B3" w:rsidRDefault="00D02807">
      <w:pPr>
        <w:rPr>
          <w:ins w:id="154" w:author="Bidder" w:date="2024-11-24T12:28:00Z" w16du:dateUtc="2024-11-24T06:58:00Z"/>
        </w:rPr>
      </w:pPr>
      <w:ins w:id="155" w:author="Bidder" w:date="2024-11-24T12:28:00Z" w16du:dateUtc="2024-11-24T06:58:00Z">
        <w:r>
          <w:t>NAME:</w:t>
        </w:r>
      </w:ins>
    </w:p>
    <w:p w14:paraId="1114E275" w14:textId="77777777" w:rsidR="002263B3" w:rsidRDefault="00D02807">
      <w:pPr>
        <w:rPr>
          <w:ins w:id="156" w:author="Bidder" w:date="2024-11-24T12:28:00Z" w16du:dateUtc="2024-11-24T06:58:00Z"/>
        </w:rPr>
      </w:pPr>
      <w:ins w:id="157" w:author="Bidder" w:date="2024-11-24T12:28:00Z" w16du:dateUtc="2024-11-24T06:58:00Z">
        <w:r>
          <w:t>NAMESign. Code: G15201103</w:t>
        </w:r>
      </w:ins>
    </w:p>
    <w:p w14:paraId="69405C59" w14:textId="77777777" w:rsidR="002263B3" w:rsidRDefault="00D02807">
      <w:pPr>
        <w:rPr>
          <w:ins w:id="158" w:author="Bidder" w:date="2024-11-24T12:28:00Z" w16du:dateUtc="2024-11-24T06:58:00Z"/>
        </w:rPr>
      </w:pPr>
      <w:ins w:id="159" w:author="Bidder" w:date="2024-11-24T12:28:00Z" w16du:dateUtc="2024-11-24T06:58:00Z">
        <w:r>
          <w:t>DESIGNATION:</w:t>
        </w:r>
      </w:ins>
    </w:p>
    <w:p w14:paraId="6523A4DC" w14:textId="77777777" w:rsidR="002263B3" w:rsidRDefault="00D02807">
      <w:pPr>
        <w:rPr>
          <w:ins w:id="160" w:author="Bidder" w:date="2024-11-24T12:28:00Z" w16du:dateUtc="2024-11-24T06:58:00Z"/>
        </w:rPr>
      </w:pPr>
      <w:ins w:id="161" w:author="Bidder" w:date="2024-11-24T12:28:00Z" w16du:dateUtc="2024-11-24T06:58:00Z">
        <w:r>
          <w:t>DESIGNATION:</w:t>
        </w:r>
      </w:ins>
    </w:p>
    <w:p w14:paraId="237886A8" w14:textId="3024E1D3" w:rsidR="002263B3" w:rsidRDefault="00D02807">
      <w:pPr>
        <w:rPr>
          <w:ins w:id="162" w:author="Bidder" w:date="2024-11-24T12:28:00Z" w16du:dateUtc="2024-11-24T06:58:00Z"/>
        </w:rPr>
      </w:pPr>
      <w:ins w:id="163" w:author="Bidder" w:date="2024-11-24T12:28:00Z" w16du:dateUtc="2024-11-24T06:58:00Z">
        <w:r>
          <w:t>Page 1</w:t>
        </w:r>
      </w:ins>
      <w:r w:rsidRPr="00D02807">
        <w:t xml:space="preserve"> of</w:t>
      </w:r>
      <w:del w:id="164" w:author="Bidder" w:date="2024-11-24T12:28:00Z" w16du:dateUtc="2024-11-24T06:58:00Z">
        <w:r w:rsidR="000A6970" w:rsidRPr="00B10AE2">
          <w:rPr>
            <w:rFonts w:cs="Arial"/>
            <w:szCs w:val="23"/>
          </w:rPr>
          <w:delText>..................................20.......... at ...............</w:delText>
        </w:r>
      </w:del>
      <w:ins w:id="165" w:author="Bidder" w:date="2024-11-24T12:28:00Z" w16du:dateUtc="2024-11-24T06:58:00Z">
        <w:r>
          <w:t xml:space="preserve"> 1</w:t>
        </w:r>
      </w:ins>
    </w:p>
    <w:p w14:paraId="61D2A2BC" w14:textId="77777777" w:rsidR="002263B3" w:rsidRDefault="002263B3">
      <w:pPr>
        <w:spacing w:line="168" w:lineRule="auto"/>
        <w:rPr>
          <w:ins w:id="166" w:author="Bidder" w:date="2024-11-24T12:28:00Z" w16du:dateUtc="2024-11-24T06:58:00Z"/>
        </w:rPr>
      </w:pPr>
    </w:p>
    <w:p w14:paraId="68B9FFFA" w14:textId="77777777" w:rsidR="002263B3" w:rsidRPr="00D02807" w:rsidRDefault="002263B3">
      <w:pPr>
        <w:spacing w:line="168" w:lineRule="auto"/>
        <w:pPrChange w:id="167" w:author="Bidder" w:date="2024-11-24T12:28:00Z" w16du:dateUtc="2024-11-24T06:58:00Z">
          <w:pPr>
            <w:spacing w:line="276" w:lineRule="auto"/>
          </w:pPr>
        </w:pPrChange>
      </w:pPr>
    </w:p>
    <w:sectPr w:rsidR="002263B3" w:rsidRPr="00D02807" w:rsidSect="00034616">
      <w:pgSz w:w="12240" w:h="15840"/>
      <w:pgMar w:top="1440" w:right="1800" w:bottom="1440" w:left="1800" w:header="720" w:footer="720" w:gutter="0"/>
      <w:cols w:space="720" w:equalWidth="1"/>
      <w:docGrid w:linePitch="360"/>
      <w:sectPrChange w:id="168" w:author="Bidder" w:date="2024-11-24T12:28:00Z" w16du:dateUtc="2024-11-24T06:58:00Z">
        <w:sectPr w:rsidR="002263B3" w:rsidRPr="00D02807" w:rsidSect="00034616">
          <w:pgMar w:top="1440" w:right="1240" w:bottom="1440" w:left="1400" w:header="0" w:footer="0" w:gutter="0"/>
          <w:cols w:equalWidth="0">
            <w:col w:w="9600"/>
          </w:cols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885809">
    <w:abstractNumId w:val="8"/>
  </w:num>
  <w:num w:numId="2" w16cid:durableId="959603139">
    <w:abstractNumId w:val="6"/>
  </w:num>
  <w:num w:numId="3" w16cid:durableId="197359294">
    <w:abstractNumId w:val="5"/>
  </w:num>
  <w:num w:numId="4" w16cid:durableId="735055099">
    <w:abstractNumId w:val="4"/>
  </w:num>
  <w:num w:numId="5" w16cid:durableId="1032221604">
    <w:abstractNumId w:val="7"/>
  </w:num>
  <w:num w:numId="6" w16cid:durableId="141581215">
    <w:abstractNumId w:val="3"/>
  </w:num>
  <w:num w:numId="7" w16cid:durableId="1313022681">
    <w:abstractNumId w:val="2"/>
  </w:num>
  <w:num w:numId="8" w16cid:durableId="951594675">
    <w:abstractNumId w:val="1"/>
  </w:num>
  <w:num w:numId="9" w16cid:durableId="5793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49"/>
    <w:rsid w:val="00034616"/>
    <w:rsid w:val="0006063C"/>
    <w:rsid w:val="000A6970"/>
    <w:rsid w:val="000B7CEF"/>
    <w:rsid w:val="0015074B"/>
    <w:rsid w:val="00151B55"/>
    <w:rsid w:val="002263B3"/>
    <w:rsid w:val="0029639D"/>
    <w:rsid w:val="00326F90"/>
    <w:rsid w:val="00343C19"/>
    <w:rsid w:val="006D5AB8"/>
    <w:rsid w:val="00760454"/>
    <w:rsid w:val="007D0B37"/>
    <w:rsid w:val="008D0814"/>
    <w:rsid w:val="00914815"/>
    <w:rsid w:val="009A4D85"/>
    <w:rsid w:val="00AA1D8D"/>
    <w:rsid w:val="00B10AE2"/>
    <w:rsid w:val="00B47730"/>
    <w:rsid w:val="00BB5FBE"/>
    <w:rsid w:val="00C51122"/>
    <w:rsid w:val="00CB0664"/>
    <w:rsid w:val="00D02807"/>
    <w:rsid w:val="00EA4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41A75"/>
  <w14:defaultImageDpi w14:val="300"/>
  <w15:docId w15:val="{95B01F48-6D41-4F52-80F8-51DC25C0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07"/>
    <w:pPr>
      <w:pPrChange w:id="0" w:author="Bidder" w:date="2024-11-24T12:28:00Z">
        <w:pPr/>
      </w:pPrChange>
    </w:pPr>
    <w:rPr>
      <w:rFonts w:ascii="Arial" w:hAnsi="Arial"/>
      <w:sz w:val="23"/>
      <w:rPrChange w:id="0" w:author="Bidder" w:date="2024-11-24T12:28:00Z">
        <w:rPr>
          <w:rFonts w:eastAsiaTheme="minorEastAsia"/>
          <w:sz w:val="22"/>
          <w:szCs w:val="22"/>
          <w:lang w:val="en-IN" w:eastAsia="en-IN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RACHAMADUGU SUBRAMANYA BUVAN</cp:lastModifiedBy>
  <cp:revision>1</cp:revision>
  <dcterms:created xsi:type="dcterms:W3CDTF">2013-12-23T23:15:00Z</dcterms:created>
  <dcterms:modified xsi:type="dcterms:W3CDTF">2024-11-24T06:58:00Z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d2797e84d35d1bb84e8929831a544e06ae321604a8651d8f44164b5bde4f97a9</vt:lpwstr>
  </property>
</Properties>
</file>