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F05E0" w14:textId="77777777" w:rsidR="009A4D85" w:rsidRPr="00B10AE2" w:rsidRDefault="002044EA" w:rsidP="00B10AE2">
      <w:pPr>
        <w:jc w:val="center"/>
        <w:rPr>
          <w:del w:id="1" w:author="Bidder" w:date="2024-11-29T20:29:00Z" w16du:dateUtc="2024-11-29T14:59:00Z"/>
          <w:rFonts w:cs="Arial"/>
          <w:szCs w:val="23"/>
        </w:rPr>
      </w:pPr>
      <w:del w:id="2" w:author="Bidder" w:date="2024-11-29T20:29:00Z" w16du:dateUtc="2024-11-29T14:59:00Z">
        <w:r w:rsidRPr="00B10AE2">
          <w:rPr>
            <w:rFonts w:eastAsia="Arial" w:cs="Arial"/>
            <w:szCs w:val="23"/>
          </w:rPr>
          <w:delText>Form of Bank Guarantee towards Bid Security/EMD</w:delText>
        </w:r>
      </w:del>
    </w:p>
    <w:p w14:paraId="00E15698" w14:textId="77777777" w:rsidR="00B10AE2" w:rsidRPr="00B10AE2" w:rsidRDefault="00B10AE2" w:rsidP="00B10AE2">
      <w:pPr>
        <w:rPr>
          <w:del w:id="3" w:author="Bidder" w:date="2024-11-29T20:29:00Z" w16du:dateUtc="2024-11-29T14:59:00Z"/>
          <w:rFonts w:cs="Arial"/>
          <w:szCs w:val="23"/>
        </w:rPr>
      </w:pPr>
    </w:p>
    <w:p w14:paraId="5FC3AE21" w14:textId="77777777" w:rsidR="00B10AE2" w:rsidRPr="00B10AE2" w:rsidRDefault="00B10AE2" w:rsidP="00B10AE2">
      <w:pPr>
        <w:rPr>
          <w:del w:id="4" w:author="Bidder" w:date="2024-11-29T20:29:00Z" w16du:dateUtc="2024-11-29T14:59:00Z"/>
          <w:rFonts w:cs="Arial"/>
          <w:szCs w:val="23"/>
        </w:rPr>
      </w:pPr>
      <w:del w:id="5" w:author="Bidder" w:date="2024-11-29T20:29:00Z" w16du:dateUtc="2024-11-29T14:59:00Z">
        <w:r w:rsidRPr="00B10AE2">
          <w:rPr>
            <w:rFonts w:cs="Arial"/>
            <w:szCs w:val="23"/>
          </w:rPr>
          <w:delText>Bank Guarantee No. ........................</w:delText>
        </w:r>
      </w:del>
    </w:p>
    <w:p w14:paraId="70FC0892" w14:textId="77777777" w:rsidR="00B10AE2" w:rsidRPr="00B10AE2" w:rsidRDefault="00B10AE2" w:rsidP="00B10AE2">
      <w:pPr>
        <w:rPr>
          <w:del w:id="6" w:author="Bidder" w:date="2024-11-29T20:29:00Z" w16du:dateUtc="2024-11-29T14:59:00Z"/>
          <w:rFonts w:cs="Arial"/>
          <w:szCs w:val="23"/>
        </w:rPr>
      </w:pPr>
      <w:del w:id="7" w:author="Bidder" w:date="2024-11-29T20:29:00Z" w16du:dateUtc="2024-11-29T14:59:00Z">
        <w:r w:rsidRPr="00B10AE2">
          <w:rPr>
            <w:rFonts w:cs="Arial"/>
            <w:szCs w:val="23"/>
          </w:rPr>
          <w:delText>Date..................................................</w:delText>
        </w:r>
      </w:del>
    </w:p>
    <w:p w14:paraId="0FE1B384" w14:textId="77777777" w:rsidR="00B10AE2" w:rsidRPr="00B10AE2" w:rsidRDefault="00B10AE2" w:rsidP="00B10AE2">
      <w:pPr>
        <w:rPr>
          <w:del w:id="8" w:author="Bidder" w:date="2024-11-29T20:29:00Z" w16du:dateUtc="2024-11-29T14:59:00Z"/>
          <w:rFonts w:cs="Arial"/>
          <w:szCs w:val="23"/>
        </w:rPr>
      </w:pPr>
      <w:del w:id="9" w:author="Bidder" w:date="2024-11-29T20:29:00Z" w16du:dateUtc="2024-11-29T14:59:00Z">
        <w:r w:rsidRPr="00B10AE2">
          <w:rPr>
            <w:rFonts w:cs="Arial"/>
            <w:szCs w:val="23"/>
          </w:rPr>
          <w:delText>To :</w:delText>
        </w:r>
      </w:del>
    </w:p>
    <w:p w14:paraId="27B9F3DC" w14:textId="77777777" w:rsidR="00BF54F1" w:rsidRDefault="002044EA">
      <w:pPr>
        <w:rPr>
          <w:ins w:id="10" w:author="Bidder" w:date="2024-11-29T20:29:00Z" w16du:dateUtc="2024-11-29T14:59:00Z"/>
        </w:rPr>
      </w:pPr>
      <w:ins w:id="11" w:author="Bidder" w:date="2024-11-29T20:29:00Z" w16du:dateUtc="2024-11-29T14:59:00Z">
        <w:r>
          <w:t>BGI</w:t>
        </w:r>
      </w:ins>
    </w:p>
    <w:p w14:paraId="23CCFA1E" w14:textId="77777777" w:rsidR="00BF54F1" w:rsidRDefault="002044EA">
      <w:pPr>
        <w:rPr>
          <w:ins w:id="12" w:author="Bidder" w:date="2024-11-29T20:29:00Z" w16du:dateUtc="2024-11-29T14:59:00Z"/>
        </w:rPr>
      </w:pPr>
      <w:ins w:id="13" w:author="Bidder" w:date="2024-11-29T20:29:00Z" w16du:dateUtc="2024-11-29T14:59:00Z">
        <w:r>
          <w:t>fPicici</w:t>
        </w:r>
      </w:ins>
    </w:p>
    <w:p w14:paraId="09A41769" w14:textId="77777777" w:rsidR="00BF54F1" w:rsidRDefault="002044EA">
      <w:pPr>
        <w:rPr>
          <w:ins w:id="14" w:author="Bidder" w:date="2024-11-29T20:29:00Z" w16du:dateUtc="2024-11-29T14:59:00Z"/>
        </w:rPr>
      </w:pPr>
      <w:ins w:id="15" w:author="Bidder" w:date="2024-11-29T20:29:00Z" w16du:dateUtc="2024-11-29T14:59:00Z">
        <w:r>
          <w:t>Number</w:t>
        </w:r>
      </w:ins>
    </w:p>
    <w:p w14:paraId="7722C7B2" w14:textId="77777777" w:rsidR="00BF54F1" w:rsidRDefault="002044EA">
      <w:pPr>
        <w:rPr>
          <w:ins w:id="16" w:author="Bidder" w:date="2024-11-29T20:29:00Z" w16du:dateUtc="2024-11-29T14:59:00Z"/>
        </w:rPr>
      </w:pPr>
      <w:ins w:id="17" w:author="Bidder" w:date="2024-11-29T20:29:00Z" w16du:dateUtc="2024-11-29T14:59:00Z">
        <w:r>
          <w:t>Date:</w:t>
        </w:r>
      </w:ins>
    </w:p>
    <w:p w14:paraId="0C53EC7B" w14:textId="77777777" w:rsidR="00BF54F1" w:rsidRDefault="002044EA">
      <w:pPr>
        <w:rPr>
          <w:ins w:id="18" w:author="Bidder" w:date="2024-11-29T20:29:00Z" w16du:dateUtc="2024-11-29T14:59:00Z"/>
        </w:rPr>
      </w:pPr>
      <w:ins w:id="19" w:author="Bidder" w:date="2024-11-29T20:29:00Z" w16du:dateUtc="2024-11-29T14:59:00Z">
        <w:r>
          <w:t>CBEBODARIE2032499</w:t>
        </w:r>
      </w:ins>
    </w:p>
    <w:p w14:paraId="0AA3E50E" w14:textId="77777777" w:rsidR="00BF54F1" w:rsidRDefault="002044EA">
      <w:pPr>
        <w:rPr>
          <w:ins w:id="20" w:author="Bidder" w:date="2024-11-29T20:29:00Z" w16du:dateUtc="2024-11-29T14:59:00Z"/>
        </w:rPr>
      </w:pPr>
      <w:ins w:id="21" w:author="Bidder" w:date="2024-11-29T20:29:00Z" w16du:dateUtc="2024-11-29T14:59:00Z">
        <w:r>
          <w:t>Issuance</w:t>
        </w:r>
      </w:ins>
    </w:p>
    <w:p w14:paraId="4C9710AB" w14:textId="77777777" w:rsidR="00BF54F1" w:rsidRDefault="002044EA">
      <w:pPr>
        <w:rPr>
          <w:ins w:id="22" w:author="Bidder" w:date="2024-11-29T20:29:00Z" w16du:dateUtc="2024-11-29T14:59:00Z"/>
        </w:rPr>
      </w:pPr>
      <w:ins w:id="23" w:author="Bidder" w:date="2024-11-29T20:29:00Z" w16du:dateUtc="2024-11-29T14:59:00Z">
        <w:r>
          <w:t>February 23, 2024</w:t>
        </w:r>
      </w:ins>
    </w:p>
    <w:p w14:paraId="5A674E01" w14:textId="77777777" w:rsidR="00BF54F1" w:rsidRDefault="002044EA">
      <w:pPr>
        <w:rPr>
          <w:ins w:id="24" w:author="Bidder" w:date="2024-11-29T20:29:00Z" w16du:dateUtc="2024-11-29T14:59:00Z"/>
        </w:rPr>
      </w:pPr>
      <w:ins w:id="25" w:author="Bidder" w:date="2024-11-29T20:29:00Z" w16du:dateUtc="2024-11-29T14:59:00Z">
        <w:r>
          <w:t>,</w:t>
        </w:r>
      </w:ins>
    </w:p>
    <w:p w14:paraId="48286D0E" w14:textId="77777777" w:rsidR="00BF54F1" w:rsidRDefault="002044EA">
      <w:pPr>
        <w:rPr>
          <w:ins w:id="26" w:author="Bidder" w:date="2024-11-29T20:29:00Z" w16du:dateUtc="2024-11-29T14:59:00Z"/>
        </w:rPr>
      </w:pPr>
      <w:ins w:id="27" w:author="Bidder" w:date="2024-11-29T20:29:00Z" w16du:dateUtc="2024-11-29T14:59:00Z">
        <w:r>
          <w:t>BANK GUARANTEE</w:t>
        </w:r>
      </w:ins>
    </w:p>
    <w:p w14:paraId="51EC931E" w14:textId="77777777" w:rsidR="00BF54F1" w:rsidRDefault="002044EA">
      <w:pPr>
        <w:rPr>
          <w:ins w:id="28" w:author="Bidder" w:date="2024-11-29T20:29:00Z" w16du:dateUtc="2024-11-29T14:59:00Z"/>
        </w:rPr>
      </w:pPr>
      <w:ins w:id="29" w:author="Bidder" w:date="2024-11-29T20:29:00Z" w16du:dateUtc="2024-11-29T14:59:00Z">
        <w:r>
          <w:t>ICICI Bank Limited</w:t>
        </w:r>
      </w:ins>
    </w:p>
    <w:p w14:paraId="7BD4C85A" w14:textId="77777777" w:rsidR="00BF54F1" w:rsidRDefault="002044EA">
      <w:pPr>
        <w:rPr>
          <w:ins w:id="30" w:author="Bidder" w:date="2024-11-29T20:29:00Z" w16du:dateUtc="2024-11-29T14:59:00Z"/>
        </w:rPr>
      </w:pPr>
      <w:ins w:id="31" w:author="Bidder" w:date="2024-11-29T20:29:00Z" w16du:dateUtc="2024-11-29T14:59:00Z">
        <w:r>
          <w:t>PiciciBank'e</w:t>
        </w:r>
      </w:ins>
    </w:p>
    <w:p w14:paraId="2D171876" w14:textId="77777777" w:rsidR="00BF54F1" w:rsidRDefault="002044EA">
      <w:pPr>
        <w:rPr>
          <w:ins w:id="32" w:author="Bidder" w:date="2024-11-29T20:29:00Z" w16du:dateUtc="2024-11-29T14:59:00Z"/>
        </w:rPr>
      </w:pPr>
      <w:ins w:id="33" w:author="Bidder" w:date="2024-11-29T20:29:00Z" w16du:dateUtc="2024-11-29T14:59:00Z">
        <w:r>
          <w:t>(Incorporatedin India)</w:t>
        </w:r>
      </w:ins>
    </w:p>
    <w:p w14:paraId="6A1232C4" w14:textId="77777777" w:rsidR="00BF54F1" w:rsidRDefault="002044EA">
      <w:pPr>
        <w:rPr>
          <w:ins w:id="34" w:author="Bidder" w:date="2024-11-29T20:29:00Z" w16du:dateUtc="2024-11-29T14:59:00Z"/>
        </w:rPr>
      </w:pPr>
      <w:ins w:id="35" w:author="Bidder" w:date="2024-11-29T20:29:00Z" w16du:dateUtc="2024-11-29T14:59:00Z">
        <w:r>
          <w:t>Ccc</w:t>
        </w:r>
      </w:ins>
    </w:p>
    <w:p w14:paraId="5732897B" w14:textId="77777777" w:rsidR="00BF54F1" w:rsidRDefault="002044EA">
      <w:pPr>
        <w:rPr>
          <w:ins w:id="36" w:author="Bidder" w:date="2024-11-29T20:29:00Z" w16du:dateUtc="2024-11-29T14:59:00Z"/>
        </w:rPr>
      </w:pPr>
      <w:ins w:id="37" w:author="Bidder" w:date="2024-11-29T20:29:00Z" w16du:dateUtc="2024-11-29T14:59:00Z">
        <w:r>
          <w:t>EMDE Bank Guorantee</w:t>
        </w:r>
      </w:ins>
    </w:p>
    <w:p w14:paraId="48D10C53" w14:textId="77777777" w:rsidR="00BF54F1" w:rsidRDefault="002044EA">
      <w:pPr>
        <w:rPr>
          <w:ins w:id="38" w:author="Bidder" w:date="2024-11-29T20:29:00Z" w16du:dateUtc="2024-11-29T14:59:00Z"/>
        </w:rPr>
      </w:pPr>
      <w:ins w:id="39" w:author="Bidder" w:date="2024-11-29T20:29:00Z" w16du:dateUtc="2024-11-29T14:59:00Z">
        <w:r>
          <w:t>'</w:t>
        </w:r>
      </w:ins>
    </w:p>
    <w:p w14:paraId="16D2A16C" w14:textId="77777777" w:rsidR="00BF54F1" w:rsidRDefault="002044EA">
      <w:pPr>
        <w:rPr>
          <w:ins w:id="40" w:author="Bidder" w:date="2024-11-29T20:29:00Z" w16du:dateUtc="2024-11-29T14:59:00Z"/>
        </w:rPr>
      </w:pPr>
      <w:ins w:id="41" w:author="Bidder" w:date="2024-11-29T20:29:00Z" w16du:dateUtc="2024-11-29T14:59:00Z">
        <w:r>
          <w:t>ICICI</w:t>
        </w:r>
      </w:ins>
    </w:p>
    <w:p w14:paraId="29877AD6" w14:textId="77777777" w:rsidR="00BF54F1" w:rsidRDefault="002044EA">
      <w:pPr>
        <w:rPr>
          <w:ins w:id="42" w:author="Bidder" w:date="2024-11-29T20:29:00Z" w16du:dateUtc="2024-11-29T14:59:00Z"/>
        </w:rPr>
      </w:pPr>
      <w:ins w:id="43" w:author="Bidder" w:date="2024-11-29T20:29:00Z" w16du:dateUtc="2024-11-29T14:59:00Z">
        <w:r>
          <w:t>Beneficiary:</w:t>
        </w:r>
      </w:ins>
    </w:p>
    <w:p w14:paraId="60B086C6" w14:textId="77777777" w:rsidR="00B10AE2" w:rsidRPr="00B10AE2" w:rsidRDefault="002044EA" w:rsidP="00B10AE2">
      <w:pPr>
        <w:rPr>
          <w:del w:id="44" w:author="Bidder" w:date="2024-11-29T20:29:00Z" w16du:dateUtc="2024-11-29T14:59:00Z"/>
          <w:rFonts w:cs="Arial"/>
          <w:szCs w:val="23"/>
        </w:rPr>
      </w:pPr>
      <w:ins w:id="45" w:author="Bidder" w:date="2024-11-29T20:29:00Z" w16du:dateUtc="2024-11-29T14:59:00Z">
        <w:r>
          <w:t xml:space="preserve">Manager/C&amp;M) </w:t>
        </w:r>
      </w:ins>
      <w:r w:rsidRPr="002044EA">
        <w:t>NTPC Limited,</w:t>
      </w:r>
    </w:p>
    <w:p w14:paraId="6F2F4021" w14:textId="77777777" w:rsidR="00B10AE2" w:rsidRPr="00B10AE2" w:rsidRDefault="00B10AE2" w:rsidP="00B10AE2">
      <w:pPr>
        <w:rPr>
          <w:del w:id="46" w:author="Bidder" w:date="2024-11-29T20:29:00Z" w16du:dateUtc="2024-11-29T14:59:00Z"/>
          <w:rFonts w:cs="Arial"/>
          <w:szCs w:val="23"/>
        </w:rPr>
      </w:pPr>
      <w:del w:id="47" w:author="Bidder" w:date="2024-11-29T20:29:00Z" w16du:dateUtc="2024-11-29T14:59:00Z">
        <w:r w:rsidRPr="00B10AE2">
          <w:rPr>
            <w:rFonts w:cs="Arial"/>
            <w:szCs w:val="23"/>
          </w:rPr>
          <w:delText>Unified Shared Service Center- C&amp;M Raipur,</w:delText>
        </w:r>
      </w:del>
    </w:p>
    <w:p w14:paraId="4D802BF9" w14:textId="6A1CB7C6" w:rsidR="00BF54F1" w:rsidRDefault="002044EA">
      <w:pPr>
        <w:rPr>
          <w:ins w:id="48" w:author="Bidder" w:date="2024-11-29T20:29:00Z" w16du:dateUtc="2024-11-29T14:59:00Z"/>
        </w:rPr>
      </w:pPr>
      <w:ins w:id="49" w:author="Bidder" w:date="2024-11-29T20:29:00Z" w16du:dateUtc="2024-11-29T14:59:00Z">
        <w:r>
          <w:t xml:space="preserve"> Western Region II </w:t>
        </w:r>
        <w:r>
          <w:t>Headquorters.</w:t>
        </w:r>
      </w:ins>
      <w:r w:rsidRPr="002044EA">
        <w:t>Plot No</w:t>
      </w:r>
      <w:del w:id="50" w:author="Bidder" w:date="2024-11-29T20:29:00Z" w16du:dateUtc="2024-11-29T14:59:00Z">
        <w:r w:rsidR="00B10AE2" w:rsidRPr="00B10AE2">
          <w:rPr>
            <w:rFonts w:cs="Arial"/>
            <w:szCs w:val="23"/>
          </w:rPr>
          <w:delText xml:space="preserve"> </w:delText>
        </w:r>
      </w:del>
      <w:ins w:id="51" w:author="Bidder" w:date="2024-11-29T20:29:00Z" w16du:dateUtc="2024-11-29T14:59:00Z">
        <w:r>
          <w:t>-</w:t>
        </w:r>
      </w:ins>
      <w:r w:rsidRPr="002044EA">
        <w:t xml:space="preserve">87, </w:t>
      </w:r>
      <w:del w:id="52" w:author="Bidder" w:date="2024-11-29T20:29:00Z" w16du:dateUtc="2024-11-29T14:59:00Z">
        <w:r w:rsidR="00B10AE2" w:rsidRPr="00B10AE2">
          <w:rPr>
            <w:rFonts w:cs="Arial"/>
            <w:szCs w:val="23"/>
          </w:rPr>
          <w:delText xml:space="preserve">Sector 24, Atal </w:delText>
        </w:r>
      </w:del>
      <w:ins w:id="53" w:author="Bidder" w:date="2024-11-29T20:29:00Z" w16du:dateUtc="2024-11-29T14:59:00Z">
        <w:r>
          <w:t>Sector24-At9l</w:t>
        </w:r>
      </w:ins>
    </w:p>
    <w:p w14:paraId="6AC3264C" w14:textId="77777777" w:rsidR="00B10AE2" w:rsidRPr="00B10AE2" w:rsidRDefault="002044EA" w:rsidP="00B10AE2">
      <w:pPr>
        <w:rPr>
          <w:del w:id="54" w:author="Bidder" w:date="2024-11-29T20:29:00Z" w16du:dateUtc="2024-11-29T14:59:00Z"/>
          <w:rFonts w:cs="Arial"/>
          <w:szCs w:val="23"/>
        </w:rPr>
      </w:pPr>
      <w:r w:rsidRPr="002044EA">
        <w:t>Nagar</w:t>
      </w:r>
    </w:p>
    <w:p w14:paraId="4923CD31" w14:textId="4E7FF295" w:rsidR="00BF54F1" w:rsidRPr="002044EA" w:rsidRDefault="00B10AE2">
      <w:pPr>
        <w:pPrChange w:id="55" w:author="Bidder" w:date="2024-11-29T20:29:00Z" w16du:dateUtc="2024-11-29T14:59:00Z">
          <w:pPr>
            <w:spacing w:line="276" w:lineRule="auto"/>
          </w:pPr>
        </w:pPrChange>
      </w:pPr>
      <w:del w:id="56" w:author="Bidder" w:date="2024-11-29T20:29:00Z" w16du:dateUtc="2024-11-29T14:59:00Z">
        <w:r w:rsidRPr="00B10AE2">
          <w:rPr>
            <w:rFonts w:cs="Arial"/>
            <w:szCs w:val="23"/>
          </w:rPr>
          <w:lastRenderedPageBreak/>
          <w:delText>Nava</w:delText>
        </w:r>
      </w:del>
      <w:ins w:id="57" w:author="Bidder" w:date="2024-11-29T20:29:00Z" w16du:dateUtc="2024-11-29T14:59:00Z">
        <w:r w:rsidR="002044EA">
          <w:t>, Naya Raipur,</w:t>
        </w:r>
      </w:ins>
      <w:r w:rsidR="002044EA" w:rsidRPr="002044EA">
        <w:t xml:space="preserve"> Raipur</w:t>
      </w:r>
      <w:del w:id="58" w:author="Bidder" w:date="2024-11-29T20:29:00Z" w16du:dateUtc="2024-11-29T14:59:00Z">
        <w:r w:rsidRPr="00B10AE2">
          <w:rPr>
            <w:rFonts w:cs="Arial"/>
            <w:szCs w:val="23"/>
          </w:rPr>
          <w:delText>, Raipur</w:delText>
        </w:r>
      </w:del>
      <w:ins w:id="59" w:author="Bidder" w:date="2024-11-29T20:29:00Z" w16du:dateUtc="2024-11-29T14:59:00Z">
        <w:r w:rsidR="002044EA">
          <w:t xml:space="preserve"> Chatigh-92pia5auohh Banerjee)</w:t>
        </w:r>
      </w:ins>
    </w:p>
    <w:p w14:paraId="1D8A2B4D" w14:textId="77777777" w:rsidR="009A4D85" w:rsidRDefault="00B10AE2" w:rsidP="00B10AE2">
      <w:pPr>
        <w:rPr>
          <w:del w:id="60" w:author="Bidder" w:date="2024-11-29T20:29:00Z" w16du:dateUtc="2024-11-29T14:59:00Z"/>
          <w:rFonts w:cs="Arial"/>
          <w:szCs w:val="23"/>
        </w:rPr>
      </w:pPr>
      <w:del w:id="61" w:author="Bidder" w:date="2024-11-29T20:29:00Z" w16du:dateUtc="2024-11-29T14:59:00Z">
        <w:r w:rsidRPr="00B10AE2">
          <w:rPr>
            <w:rFonts w:cs="Arial"/>
            <w:szCs w:val="23"/>
          </w:rPr>
          <w:delText>Chhattisgarh-492018</w:delText>
        </w:r>
      </w:del>
    </w:p>
    <w:p w14:paraId="58ABF566" w14:textId="77777777" w:rsidR="00B10AE2" w:rsidRPr="00B10AE2" w:rsidRDefault="00B10AE2" w:rsidP="00B10AE2">
      <w:pPr>
        <w:rPr>
          <w:del w:id="62" w:author="Bidder" w:date="2024-11-29T20:29:00Z" w16du:dateUtc="2024-11-29T14:59:00Z"/>
          <w:rFonts w:cs="Arial"/>
          <w:szCs w:val="23"/>
        </w:rPr>
      </w:pPr>
    </w:p>
    <w:p w14:paraId="57F22E62" w14:textId="77777777" w:rsidR="00B10AE2" w:rsidRDefault="00B10AE2" w:rsidP="00B10AE2">
      <w:pPr>
        <w:rPr>
          <w:del w:id="63" w:author="Bidder" w:date="2024-11-29T20:29:00Z" w16du:dateUtc="2024-11-29T14:59:00Z"/>
          <w:rFonts w:eastAsia="Arial" w:cs="Arial"/>
          <w:szCs w:val="23"/>
        </w:rPr>
      </w:pPr>
      <w:del w:id="64" w:author="Bidder" w:date="2024-11-29T20:29:00Z" w16du:dateUtc="2024-11-29T14:59:00Z">
        <w:r w:rsidRPr="00B10AE2">
          <w:rPr>
            <w:rFonts w:eastAsia="Arial" w:cs="Arial"/>
            <w:szCs w:val="23"/>
          </w:rPr>
          <w:delText xml:space="preserve">Dear Sirs, </w:delText>
        </w:r>
      </w:del>
    </w:p>
    <w:p w14:paraId="00EA47C3" w14:textId="77777777" w:rsidR="000A6970" w:rsidRDefault="00B10AE2" w:rsidP="00B10AE2">
      <w:pPr>
        <w:rPr>
          <w:del w:id="65" w:author="Bidder" w:date="2024-11-29T20:29:00Z" w16du:dateUtc="2024-11-29T14:59:00Z"/>
          <w:rFonts w:eastAsia="Arial" w:cs="Arial"/>
          <w:szCs w:val="23"/>
        </w:rPr>
      </w:pPr>
      <w:del w:id="66" w:author="Bidder" w:date="2024-11-29T20:29:00Z" w16du:dateUtc="2024-11-29T14:59:00Z">
        <w:r w:rsidRPr="00B10AE2">
          <w:rPr>
            <w:rFonts w:eastAsia="Arial" w:cs="Arial"/>
            <w:szCs w:val="23"/>
          </w:rPr>
          <w:delText>In accordance with the Invitation for Bids under your Bid Document No………………, M/s ................................................................., having its Registered/Head Office at ..................................................., (hereafter called the 'Bidder') wish to participate in the said bid for [Name of Package] ...........................................................................</w:delText>
        </w:r>
      </w:del>
    </w:p>
    <w:p w14:paraId="36CFB55E" w14:textId="77777777" w:rsidR="00B10AE2" w:rsidRPr="00B10AE2" w:rsidRDefault="00B10AE2" w:rsidP="00B10AE2">
      <w:pPr>
        <w:rPr>
          <w:del w:id="67" w:author="Bidder" w:date="2024-11-29T20:29:00Z" w16du:dateUtc="2024-11-29T14:59:00Z"/>
          <w:rFonts w:cs="Arial"/>
          <w:szCs w:val="23"/>
        </w:rPr>
      </w:pPr>
    </w:p>
    <w:p w14:paraId="596DB376" w14:textId="77777777" w:rsidR="000A6970" w:rsidRPr="00B10AE2" w:rsidRDefault="000A6970" w:rsidP="00B10AE2">
      <w:pPr>
        <w:tabs>
          <w:tab w:val="left" w:pos="660"/>
          <w:tab w:val="left" w:pos="1240"/>
          <w:tab w:val="left" w:pos="7340"/>
          <w:tab w:val="left" w:pos="7820"/>
          <w:tab w:val="left" w:pos="8820"/>
          <w:tab w:val="left" w:pos="9300"/>
        </w:tabs>
        <w:rPr>
          <w:del w:id="68" w:author="Bidder" w:date="2024-11-29T20:29:00Z" w16du:dateUtc="2024-11-29T14:59:00Z"/>
          <w:rFonts w:eastAsia="Arial" w:cs="Arial"/>
          <w:szCs w:val="23"/>
        </w:rPr>
      </w:pPr>
      <w:del w:id="69" w:author="Bidder" w:date="2024-11-29T20:29:00Z" w16du:dateUtc="2024-11-29T14:59:00Z">
        <w:r w:rsidRPr="00B10AE2">
          <w:rPr>
            <w:rFonts w:eastAsia="Arial" w:cs="Arial"/>
            <w:szCs w:val="23"/>
          </w:rPr>
          <w:delText>As an irrevocable bank guarantee against Bid Security for an amount of ………………valid for……………days</w:delText>
        </w:r>
        <w:r w:rsidR="00B10AE2">
          <w:rPr>
            <w:rFonts w:eastAsia="Arial" w:cs="Arial"/>
            <w:szCs w:val="23"/>
          </w:rPr>
          <w:delText xml:space="preserve"> </w:delText>
        </w:r>
        <w:r w:rsidRPr="00B10AE2">
          <w:rPr>
            <w:rFonts w:eastAsia="Arial" w:cs="Arial"/>
            <w:szCs w:val="23"/>
          </w:rPr>
          <w:delText>from…………………………………………………………………..required to be submitted by the Bidder as a condition precedent for participation in the said bid which amount is liable to be forfeited on the happening of any contingencies mentioned in the Bidding Documents.</w:delText>
        </w:r>
      </w:del>
    </w:p>
    <w:p w14:paraId="608A92C7" w14:textId="77777777" w:rsidR="000A6970" w:rsidRPr="00B10AE2" w:rsidRDefault="000A6970" w:rsidP="00B10AE2">
      <w:pPr>
        <w:tabs>
          <w:tab w:val="left" w:pos="660"/>
          <w:tab w:val="left" w:pos="1240"/>
          <w:tab w:val="left" w:pos="7340"/>
          <w:tab w:val="left" w:pos="7820"/>
          <w:tab w:val="left" w:pos="8820"/>
          <w:tab w:val="left" w:pos="9300"/>
        </w:tabs>
        <w:rPr>
          <w:del w:id="70" w:author="Bidder" w:date="2024-11-29T20:29:00Z" w16du:dateUtc="2024-11-29T14:59:00Z"/>
          <w:rFonts w:eastAsia="Arial" w:cs="Arial"/>
          <w:szCs w:val="23"/>
        </w:rPr>
      </w:pPr>
    </w:p>
    <w:p w14:paraId="3F2DBF20" w14:textId="77777777" w:rsidR="009A4D85" w:rsidRPr="00B10AE2" w:rsidRDefault="000A6970" w:rsidP="00B10AE2">
      <w:pPr>
        <w:rPr>
          <w:del w:id="71" w:author="Bidder" w:date="2024-11-29T20:29:00Z" w16du:dateUtc="2024-11-29T14:59:00Z"/>
          <w:rFonts w:eastAsia="Arial" w:cs="Arial"/>
          <w:szCs w:val="23"/>
        </w:rPr>
      </w:pPr>
      <w:del w:id="72" w:author="Bidder" w:date="2024-11-29T20:29:00Z" w16du:dateUtc="2024-11-29T14:59:00Z">
        <w:r w:rsidRPr="00B10AE2">
          <w:rPr>
            <w:rFonts w:eastAsia="Arial" w:cs="Arial"/>
            <w:szCs w:val="23"/>
          </w:rPr>
          <w:delText>We, the ..................................... [Name &amp; Address of the Bank], having our Head Office at .................., guarantee and undertake to pay immediately on demand by ...................................... [Name of the Employer] (hereinafter called the 'Employer') .................., the amount of ................. without any reservation, protest, demand, or recourse. Any such demand made by the 'Employer' shall be conclusive and binding on us irrespective of any dispute or difference raised by the Bidder.</w:delText>
        </w:r>
      </w:del>
    </w:p>
    <w:p w14:paraId="5909F881" w14:textId="77777777" w:rsidR="000A6970" w:rsidRPr="00B10AE2" w:rsidRDefault="000A6970" w:rsidP="00B10AE2">
      <w:pPr>
        <w:rPr>
          <w:del w:id="73" w:author="Bidder" w:date="2024-11-29T20:29:00Z" w16du:dateUtc="2024-11-29T14:59:00Z"/>
          <w:rFonts w:cs="Arial"/>
          <w:szCs w:val="23"/>
        </w:rPr>
      </w:pPr>
    </w:p>
    <w:p w14:paraId="7D83B38E" w14:textId="6E8F4A72" w:rsidR="00BF54F1" w:rsidRDefault="000A6970">
      <w:pPr>
        <w:rPr>
          <w:ins w:id="74" w:author="Bidder" w:date="2024-11-29T20:29:00Z" w16du:dateUtc="2024-11-29T14:59:00Z"/>
        </w:rPr>
      </w:pPr>
      <w:del w:id="75" w:author="Bidder" w:date="2024-11-29T20:29:00Z" w16du:dateUtc="2024-11-29T14:59:00Z">
        <w:r w:rsidRPr="00B10AE2">
          <w:rPr>
            <w:rFonts w:cs="Arial"/>
            <w:szCs w:val="23"/>
          </w:rPr>
          <w:delText>This Guarantee shall be irrevocable and shall remain valid up to ....................……………. If any further extension of this guarantee is required, the same shall be extended to such required period (not exceeding one year) on receiving instructions from M/s...................[Bidder's Name]....................... on whose behalf this guarantee is issued. In witness whereof, the Bank, through its authorised officer, has set its hand and stamp on this ..............................................................day of..................................20.......... at ...............</w:delText>
        </w:r>
      </w:del>
      <w:ins w:id="76" w:author="Bidder" w:date="2024-11-29T20:29:00Z" w16du:dateUtc="2024-11-29T14:59:00Z">
        <w:r w:rsidR="002044EA">
          <w:t>5 (hereinafter referredt toas Beneiday/Govemmemnty</w:t>
        </w:r>
      </w:ins>
    </w:p>
    <w:p w14:paraId="408C37DC" w14:textId="77777777" w:rsidR="00BF54F1" w:rsidRDefault="002044EA">
      <w:pPr>
        <w:rPr>
          <w:ins w:id="77" w:author="Bidder" w:date="2024-11-29T20:29:00Z" w16du:dateUtc="2024-11-29T14:59:00Z"/>
        </w:rPr>
      </w:pPr>
      <w:ins w:id="78" w:author="Bidder" w:date="2024-11-29T20:29:00Z" w16du:dateUtc="2024-11-29T14:59:00Z">
        <w:r>
          <w:t>t</w:t>
        </w:r>
      </w:ins>
    </w:p>
    <w:p w14:paraId="5E47D4B4" w14:textId="77777777" w:rsidR="00BF54F1" w:rsidRDefault="002044EA">
      <w:pPr>
        <w:rPr>
          <w:ins w:id="79" w:author="Bidder" w:date="2024-11-29T20:29:00Z" w16du:dateUtc="2024-11-29T14:59:00Z"/>
        </w:rPr>
      </w:pPr>
      <w:ins w:id="80" w:author="Bidder" w:date="2024-11-29T20:29:00Z" w16du:dateUtc="2024-11-29T14:59:00Z">
        <w:r>
          <w:t>CIcIC</w:t>
        </w:r>
      </w:ins>
    </w:p>
    <w:p w14:paraId="04B7D8CF" w14:textId="77777777" w:rsidR="00BF54F1" w:rsidRDefault="002044EA">
      <w:pPr>
        <w:rPr>
          <w:ins w:id="81" w:author="Bidder" w:date="2024-11-29T20:29:00Z" w16du:dateUtc="2024-11-29T14:59:00Z"/>
        </w:rPr>
      </w:pPr>
      <w:ins w:id="82" w:author="Bidder" w:date="2024-11-29T20:29:00Z" w16du:dateUtc="2024-11-29T14:59:00Z">
        <w:r>
          <w:t>Date: 23 February, 2024</w:t>
        </w:r>
      </w:ins>
    </w:p>
    <w:p w14:paraId="1C052164" w14:textId="77777777" w:rsidR="00BF54F1" w:rsidRDefault="002044EA">
      <w:pPr>
        <w:rPr>
          <w:ins w:id="83" w:author="Bidder" w:date="2024-11-29T20:29:00Z" w16du:dateUtc="2024-11-29T14:59:00Z"/>
        </w:rPr>
      </w:pPr>
      <w:ins w:id="84" w:author="Bidder" w:date="2024-11-29T20:29:00Z" w16du:dateUtc="2024-11-29T14:59:00Z">
        <w:r>
          <w:lastRenderedPageBreak/>
          <w:t>BicicI</w:t>
        </w:r>
      </w:ins>
    </w:p>
    <w:p w14:paraId="0BDEC8E8" w14:textId="77777777" w:rsidR="00BF54F1" w:rsidRDefault="002044EA">
      <w:pPr>
        <w:rPr>
          <w:ins w:id="85" w:author="Bidder" w:date="2024-11-29T20:29:00Z" w16du:dateUtc="2024-11-29T14:59:00Z"/>
        </w:rPr>
      </w:pPr>
      <w:ins w:id="86" w:author="Bidder" w:date="2024-11-29T20:29:00Z" w16du:dateUtc="2024-11-29T14:59:00Z">
        <w:r>
          <w:t>BANK GUARANTEE No. 0915NDDG00021124</w:t>
        </w:r>
      </w:ins>
    </w:p>
    <w:p w14:paraId="7CCE1C02" w14:textId="77777777" w:rsidR="00BF54F1" w:rsidRDefault="002044EA">
      <w:pPr>
        <w:rPr>
          <w:ins w:id="87" w:author="Bidder" w:date="2024-11-29T20:29:00Z" w16du:dateUtc="2024-11-29T14:59:00Z"/>
        </w:rPr>
      </w:pPr>
      <w:ins w:id="88" w:author="Bidder" w:date="2024-11-29T20:29:00Z" w16du:dateUtc="2024-11-29T14:59:00Z">
        <w:r>
          <w:t>BANK GUARANTEE</w:t>
        </w:r>
      </w:ins>
    </w:p>
    <w:p w14:paraId="0A156D9E" w14:textId="77777777" w:rsidR="00BF54F1" w:rsidRDefault="002044EA">
      <w:pPr>
        <w:rPr>
          <w:ins w:id="89" w:author="Bidder" w:date="2024-11-29T20:29:00Z" w16du:dateUtc="2024-11-29T14:59:00Z"/>
        </w:rPr>
      </w:pPr>
      <w:ins w:id="90" w:author="Bidder" w:date="2024-11-29T20:29:00Z" w16du:dateUtc="2024-11-29T14:59:00Z">
        <w:r>
          <w:t>Rs.</w:t>
        </w:r>
      </w:ins>
    </w:p>
    <w:p w14:paraId="731B07A8" w14:textId="77777777" w:rsidR="00BF54F1" w:rsidRDefault="002044EA">
      <w:pPr>
        <w:rPr>
          <w:ins w:id="91" w:author="Bidder" w:date="2024-11-29T20:29:00Z" w16du:dateUtc="2024-11-29T14:59:00Z"/>
        </w:rPr>
      </w:pPr>
      <w:ins w:id="92" w:author="Bidder" w:date="2024-11-29T20:29:00Z" w16du:dateUtc="2024-11-29T14:59:00Z">
        <w:r>
          <w:t>GPici</w:t>
        </w:r>
      </w:ins>
    </w:p>
    <w:p w14:paraId="6F01C040" w14:textId="77777777" w:rsidR="00BF54F1" w:rsidRDefault="002044EA">
      <w:pPr>
        <w:rPr>
          <w:ins w:id="93" w:author="Bidder" w:date="2024-11-29T20:29:00Z" w16du:dateUtc="2024-11-29T14:59:00Z"/>
        </w:rPr>
      </w:pPr>
      <w:ins w:id="94" w:author="Bidder" w:date="2024-11-29T20:29:00Z" w16du:dateUtc="2024-11-29T14:59:00Z">
        <w:r>
          <w:t>Amount: .200,000)- (Rupees TwoLokh only)</w:t>
        </w:r>
      </w:ins>
    </w:p>
    <w:p w14:paraId="313939C8" w14:textId="77777777" w:rsidR="00BF54F1" w:rsidRDefault="002044EA">
      <w:pPr>
        <w:rPr>
          <w:ins w:id="95" w:author="Bidder" w:date="2024-11-29T20:29:00Z" w16du:dateUtc="2024-11-29T14:59:00Z"/>
        </w:rPr>
      </w:pPr>
      <w:ins w:id="96" w:author="Bidder" w:date="2024-11-29T20:29:00Z" w16du:dateUtc="2024-11-29T14:59:00Z">
        <w:r>
          <w:t>9 Bid/RANo.: GEM2024BA52B49SEMD</w:t>
        </w:r>
      </w:ins>
    </w:p>
    <w:p w14:paraId="7B6A8219" w14:textId="77777777" w:rsidR="00BF54F1" w:rsidRDefault="002044EA">
      <w:pPr>
        <w:rPr>
          <w:ins w:id="97" w:author="Bidder" w:date="2024-11-29T20:29:00Z" w16du:dateUtc="2024-11-29T14:59:00Z"/>
        </w:rPr>
      </w:pPr>
      <w:ins w:id="98" w:author="Bidder" w:date="2024-11-29T20:29:00Z" w16du:dateUtc="2024-11-29T14:59:00Z">
        <w:r>
          <w:t>Gicicis</w:t>
        </w:r>
      </w:ins>
    </w:p>
    <w:p w14:paraId="400DEE1F" w14:textId="77777777" w:rsidR="00BF54F1" w:rsidRDefault="002044EA">
      <w:pPr>
        <w:rPr>
          <w:ins w:id="99" w:author="Bidder" w:date="2024-11-29T20:29:00Z" w16du:dateUtc="2024-11-29T14:59:00Z"/>
        </w:rPr>
      </w:pPr>
      <w:ins w:id="100" w:author="Bidder" w:date="2024-11-29T20:29:00Z" w16du:dateUtc="2024-11-29T14:59:00Z">
        <w:r>
          <w:t>10 Applicant/ /Bidder:</w:t>
        </w:r>
      </w:ins>
    </w:p>
    <w:p w14:paraId="7174EA9C" w14:textId="77777777" w:rsidR="00BF54F1" w:rsidRDefault="002044EA">
      <w:pPr>
        <w:rPr>
          <w:ins w:id="101" w:author="Bidder" w:date="2024-11-29T20:29:00Z" w16du:dateUtc="2024-11-29T14:59:00Z"/>
        </w:rPr>
      </w:pPr>
      <w:ins w:id="102" w:author="Bidder" w:date="2024-11-29T20:29:00Z" w16du:dateUtc="2024-11-29T14:59:00Z">
        <w:r>
          <w:t>fic</w:t>
        </w:r>
      </w:ins>
    </w:p>
    <w:p w14:paraId="2D594A39" w14:textId="77777777" w:rsidR="00BF54F1" w:rsidRDefault="002044EA">
      <w:pPr>
        <w:rPr>
          <w:ins w:id="103" w:author="Bidder" w:date="2024-11-29T20:29:00Z" w16du:dateUtc="2024-11-29T14:59:00Z"/>
        </w:rPr>
      </w:pPr>
      <w:ins w:id="104" w:author="Bidder" w:date="2024-11-29T20:29:00Z" w16du:dateUtc="2024-11-29T14:59:00Z">
        <w:r>
          <w:t>11 Bharat Sharma! MIS SABIOCORP,</w:t>
        </w:r>
      </w:ins>
    </w:p>
    <w:p w14:paraId="558147BE" w14:textId="77777777" w:rsidR="00BF54F1" w:rsidRDefault="002044EA">
      <w:pPr>
        <w:rPr>
          <w:ins w:id="105" w:author="Bidder" w:date="2024-11-29T20:29:00Z" w16du:dateUtc="2024-11-29T14:59:00Z"/>
        </w:rPr>
      </w:pPr>
      <w:ins w:id="106" w:author="Bidder" w:date="2024-11-29T20:29:00Z" w16du:dateUtc="2024-11-29T14:59:00Z">
        <w:r>
          <w:t>12 GAT,NO 1893 SAI ENTERPRSESLONIRAND PUNE MAHARAS-TRA-41216</w:t>
        </w:r>
      </w:ins>
    </w:p>
    <w:p w14:paraId="5BAA3876" w14:textId="77777777" w:rsidR="00BF54F1" w:rsidRDefault="00BF54F1">
      <w:pPr>
        <w:spacing w:line="168" w:lineRule="auto"/>
        <w:rPr>
          <w:ins w:id="107" w:author="Bidder" w:date="2024-11-29T20:29:00Z" w16du:dateUtc="2024-11-29T14:59:00Z"/>
        </w:rPr>
      </w:pPr>
    </w:p>
    <w:p w14:paraId="2C44EB0C" w14:textId="77777777" w:rsidR="00BF54F1" w:rsidRDefault="002044EA">
      <w:pPr>
        <w:rPr>
          <w:ins w:id="108" w:author="Bidder" w:date="2024-11-29T20:29:00Z" w16du:dateUtc="2024-11-29T14:59:00Z"/>
        </w:rPr>
      </w:pPr>
      <w:ins w:id="109" w:author="Bidder" w:date="2024-11-29T20:29:00Z" w16du:dateUtc="2024-11-29T14:59:00Z">
        <w:r>
          <w:t>13 Guarantor:</w:t>
        </w:r>
      </w:ins>
    </w:p>
    <w:p w14:paraId="6AF9FF94" w14:textId="77777777" w:rsidR="00BF54F1" w:rsidRDefault="002044EA">
      <w:pPr>
        <w:rPr>
          <w:ins w:id="110" w:author="Bidder" w:date="2024-11-29T20:29:00Z" w16du:dateUtc="2024-11-29T14:59:00Z"/>
        </w:rPr>
      </w:pPr>
      <w:ins w:id="111" w:author="Bidder" w:date="2024-11-29T20:29:00Z" w16du:dateUtc="2024-11-29T14:59:00Z">
        <w:r>
          <w:t>D)</w:t>
        </w:r>
      </w:ins>
    </w:p>
    <w:p w14:paraId="13CEB0E7" w14:textId="77777777" w:rsidR="00BF54F1" w:rsidRDefault="002044EA">
      <w:pPr>
        <w:rPr>
          <w:ins w:id="112" w:author="Bidder" w:date="2024-11-29T20:29:00Z" w16du:dateUtc="2024-11-29T14:59:00Z"/>
        </w:rPr>
      </w:pPr>
      <w:ins w:id="113" w:author="Bidder" w:date="2024-11-29T20:29:00Z" w16du:dateUtc="2024-11-29T14:59:00Z">
        <w:r>
          <w:t xml:space="preserve">14 ICICIE Bank Ltd HAVING </w:t>
        </w:r>
        <w:r>
          <w:t>REGISTERED OFFICE AT ICICIA BDE fow Near Chakli Cifele. Old</w:t>
        </w:r>
      </w:ins>
    </w:p>
    <w:p w14:paraId="7B654330" w14:textId="77777777" w:rsidR="00BF54F1" w:rsidRDefault="002044EA">
      <w:pPr>
        <w:rPr>
          <w:ins w:id="114" w:author="Bidder" w:date="2024-11-29T20:29:00Z" w16du:dateUtc="2024-11-29T14:59:00Z"/>
        </w:rPr>
      </w:pPr>
      <w:ins w:id="115" w:author="Bidder" w:date="2024-11-29T20:29:00Z" w16du:dateUtc="2024-11-29T14:59:00Z">
        <w:r>
          <w:t>15 Padral Road, Vadodara, Gujarat, Pin 390007 ANGHAVrEN ONE oF ITS BRANCHA ATICICI</w:t>
        </w:r>
      </w:ins>
    </w:p>
    <w:p w14:paraId="76CF8E42" w14:textId="77777777" w:rsidR="00BF54F1" w:rsidRDefault="002044EA">
      <w:pPr>
        <w:rPr>
          <w:ins w:id="116" w:author="Bidder" w:date="2024-11-29T20:29:00Z" w16du:dateUtc="2024-11-29T14:59:00Z"/>
        </w:rPr>
      </w:pPr>
      <w:ins w:id="117" w:author="Bidder" w:date="2024-11-29T20:29:00Z" w16du:dateUtc="2024-11-29T14:59:00Z">
        <w:r>
          <w:t>16 Bankl Ltd, Panchshil Tech Park, Near Gapgpbngk 43744 Viman Nagar Pune -411014.</w:t>
        </w:r>
      </w:ins>
    </w:p>
    <w:p w14:paraId="139163B4" w14:textId="77777777" w:rsidR="00BF54F1" w:rsidRDefault="002044EA">
      <w:pPr>
        <w:rPr>
          <w:ins w:id="118" w:author="Bidder" w:date="2024-11-29T20:29:00Z" w16du:dateUtc="2024-11-29T14:59:00Z"/>
        </w:rPr>
      </w:pPr>
      <w:ins w:id="119" w:author="Bidder" w:date="2024-11-29T20:29:00Z" w16du:dateUtc="2024-11-29T14:59:00Z">
        <w:r>
          <w:t>I Ayin</w:t>
        </w:r>
      </w:ins>
    </w:p>
    <w:p w14:paraId="4BAAAF41" w14:textId="77777777" w:rsidR="00BF54F1" w:rsidRDefault="002044EA">
      <w:pPr>
        <w:rPr>
          <w:ins w:id="120" w:author="Bidder" w:date="2024-11-29T20:29:00Z" w16du:dateUtc="2024-11-29T14:59:00Z"/>
        </w:rPr>
      </w:pPr>
      <w:ins w:id="121" w:author="Bidder" w:date="2024-11-29T20:29:00Z" w16du:dateUtc="2024-11-29T14:59:00Z">
        <w:r>
          <w:t>17 Whereas Applicant /Bideriys Le-submit its bid against above referred Bid/F RA bythe</w:t>
        </w:r>
      </w:ins>
    </w:p>
    <w:p w14:paraId="6E1239A9" w14:textId="77777777" w:rsidR="00BF54F1" w:rsidRDefault="002044EA">
      <w:pPr>
        <w:rPr>
          <w:ins w:id="122" w:author="Bidder" w:date="2024-11-29T20:29:00Z" w16du:dateUtc="2024-11-29T14:59:00Z"/>
        </w:rPr>
      </w:pPr>
      <w:ins w:id="123" w:author="Bidder" w:date="2024-11-29T20:29:00Z" w16du:dateUtc="2024-11-29T14:59:00Z">
        <w:r>
          <w:t>18 Beneficiary on berer FPresident of Indio/Governor of State/Chairman, CMD, Secretory,</w:t>
        </w:r>
      </w:ins>
    </w:p>
    <w:p w14:paraId="4C3AFB8F" w14:textId="77777777" w:rsidR="00BF54F1" w:rsidRDefault="002044EA">
      <w:pPr>
        <w:rPr>
          <w:ins w:id="124" w:author="Bidder" w:date="2024-11-29T20:29:00Z" w16du:dateUtc="2024-11-29T14:59:00Z"/>
        </w:rPr>
      </w:pPr>
      <w:ins w:id="125" w:author="Bidder" w:date="2024-11-29T20:29:00Z" w16du:dateUtc="2024-11-29T14:59:00Z">
        <w:r>
          <w:t>19</w:t>
        </w:r>
      </w:ins>
    </w:p>
    <w:p w14:paraId="0DD17DD6" w14:textId="77777777" w:rsidR="00BF54F1" w:rsidRDefault="002044EA">
      <w:pPr>
        <w:rPr>
          <w:ins w:id="126" w:author="Bidder" w:date="2024-11-29T20:29:00Z" w16du:dateUtc="2024-11-29T14:59:00Z"/>
        </w:rPr>
      </w:pPr>
      <w:ins w:id="127" w:author="Bidder" w:date="2024-11-29T20:29:00Z" w16du:dateUtc="2024-11-29T14:59:00Z">
        <w:r>
          <w:t>rtentral/State PSUS/Departments for the supply of Goods and To or</w:t>
        </w:r>
      </w:ins>
    </w:p>
    <w:p w14:paraId="38D528E6" w14:textId="77777777" w:rsidR="00BF54F1" w:rsidRDefault="002044EA">
      <w:pPr>
        <w:rPr>
          <w:ins w:id="128" w:author="Bidder" w:date="2024-11-29T20:29:00Z" w16du:dateUtc="2024-11-29T14:59:00Z"/>
        </w:rPr>
      </w:pPr>
      <w:ins w:id="129" w:author="Bidder" w:date="2024-11-29T20:29:00Z" w16du:dateUtc="2024-11-29T14:59:00Z">
        <w:r>
          <w:lastRenderedPageBreak/>
          <w:t>20 5E9 Bid/RA conditions, Applicanti is requiredt to submit aBank Guarantee as</w:t>
        </w:r>
      </w:ins>
    </w:p>
    <w:p w14:paraId="648ED532" w14:textId="77777777" w:rsidR="00BF54F1" w:rsidRDefault="002044EA">
      <w:pPr>
        <w:rPr>
          <w:ins w:id="130" w:author="Bidder" w:date="2024-11-29T20:29:00Z" w16du:dateUtc="2024-11-29T14:59:00Z"/>
        </w:rPr>
      </w:pPr>
      <w:ins w:id="131" w:author="Bidder" w:date="2024-11-29T20:29:00Z" w16du:dateUtc="2024-11-29T14:59:00Z">
        <w:r>
          <w:t>21 53</w:t>
        </w:r>
      </w:ins>
    </w:p>
    <w:p w14:paraId="5695D09B" w14:textId="77777777" w:rsidR="00BF54F1" w:rsidRDefault="002044EA">
      <w:pPr>
        <w:rPr>
          <w:ins w:id="132" w:author="Bidder" w:date="2024-11-29T20:29:00Z" w16du:dateUtc="2024-11-29T14:59:00Z"/>
        </w:rPr>
      </w:pPr>
      <w:ins w:id="133" w:author="Bidder" w:date="2024-11-29T20:29:00Z" w16du:dateUtc="2024-11-29T14:59:00Z">
        <w:r>
          <w:t>ICA</w:t>
        </w:r>
      </w:ins>
    </w:p>
    <w:p w14:paraId="4C70A44C" w14:textId="77777777" w:rsidR="00BF54F1" w:rsidRDefault="002044EA">
      <w:pPr>
        <w:rPr>
          <w:ins w:id="134" w:author="Bidder" w:date="2024-11-29T20:29:00Z" w16du:dateUtc="2024-11-29T14:59:00Z"/>
        </w:rPr>
      </w:pPr>
      <w:ins w:id="135" w:author="Bidder" w:date="2024-11-29T20:29:00Z" w16du:dateUtc="2024-11-29T14:59:00Z">
        <w:r>
          <w:t>22 At the request of the Applicant, we as Guarantor, hereby irrevocably undertake to. pay the</w:t>
        </w:r>
      </w:ins>
    </w:p>
    <w:p w14:paraId="185BD738" w14:textId="77777777" w:rsidR="00BF54F1" w:rsidRDefault="002044EA">
      <w:pPr>
        <w:rPr>
          <w:ins w:id="136" w:author="Bidder" w:date="2024-11-29T20:29:00Z" w16du:dateUtc="2024-11-29T14:59:00Z"/>
        </w:rPr>
      </w:pPr>
      <w:ins w:id="137" w:author="Bidder" w:date="2024-11-29T20:29:00Z" w16du:dateUtc="2024-11-29T14:59:00Z">
        <w:r>
          <w:t>ICICI 23 Béneficiary any sum or sums not exceedingi in total an amount of Rs. .200,000)- (Rupees Two</w:t>
        </w:r>
      </w:ins>
    </w:p>
    <w:p w14:paraId="165C507E" w14:textId="77777777" w:rsidR="00BF54F1" w:rsidRDefault="002044EA">
      <w:pPr>
        <w:rPr>
          <w:ins w:id="138" w:author="Bidder" w:date="2024-11-29T20:29:00Z" w16du:dateUtc="2024-11-29T14:59:00Z"/>
        </w:rPr>
      </w:pPr>
      <w:ins w:id="139" w:author="Bidder" w:date="2024-11-29T20:29:00Z" w16du:dateUtc="2024-11-29T14:59:00Z">
        <w:r>
          <w:t xml:space="preserve">24 </w:t>
        </w:r>
        <w:r>
          <w:t>Lakh only).</w:t>
        </w:r>
      </w:ins>
    </w:p>
    <w:p w14:paraId="6E88C0BF" w14:textId="77777777" w:rsidR="00BF54F1" w:rsidRDefault="002044EA">
      <w:pPr>
        <w:rPr>
          <w:ins w:id="140" w:author="Bidder" w:date="2024-11-29T20:29:00Z" w16du:dateUtc="2024-11-29T14:59:00Z"/>
        </w:rPr>
      </w:pPr>
      <w:ins w:id="141" w:author="Bidder" w:date="2024-11-29T20:29:00Z" w16du:dateUtc="2024-11-29T14:59:00Z">
        <w:r>
          <w:t>6A,</w:t>
        </w:r>
      </w:ins>
    </w:p>
    <w:p w14:paraId="0F574A76" w14:textId="77777777" w:rsidR="00BF54F1" w:rsidRDefault="002044EA">
      <w:pPr>
        <w:rPr>
          <w:ins w:id="142" w:author="Bidder" w:date="2024-11-29T20:29:00Z" w16du:dateUtc="2024-11-29T14:59:00Z"/>
        </w:rPr>
      </w:pPr>
      <w:ins w:id="143" w:author="Bidder" w:date="2024-11-29T20:29:00Z" w16du:dateUtc="2024-11-29T14:59:00Z">
        <w:r>
          <w:t>d ICK</w:t>
        </w:r>
      </w:ins>
    </w:p>
    <w:p w14:paraId="22D05A13" w14:textId="77777777" w:rsidR="00BF54F1" w:rsidRDefault="002044EA">
      <w:pPr>
        <w:rPr>
          <w:ins w:id="144" w:author="Bidder" w:date="2024-11-29T20:29:00Z" w16du:dateUtc="2024-11-29T14:59:00Z"/>
        </w:rPr>
      </w:pPr>
      <w:ins w:id="145" w:author="Bidder" w:date="2024-11-29T20:29:00Z" w16du:dateUtc="2024-11-29T14:59:00Z">
        <w:r>
          <w:t>25 1.fthe Bidder withdraws or amends. impairs or derogates from the bid in any respect within</w:t>
        </w:r>
      </w:ins>
    </w:p>
    <w:p w14:paraId="2E1C5023" w14:textId="77777777" w:rsidR="00BF54F1" w:rsidRDefault="002044EA">
      <w:pPr>
        <w:rPr>
          <w:ins w:id="146" w:author="Bidder" w:date="2024-11-29T20:29:00Z" w16du:dateUtc="2024-11-29T14:59:00Z"/>
        </w:rPr>
      </w:pPr>
      <w:ins w:id="147" w:author="Bidder" w:date="2024-11-29T20:29:00Z" w16du:dateUtc="2024-11-29T14:59:00Z">
        <w:r>
          <w:t>26 the period of validity oft this bid.</w:t>
        </w:r>
      </w:ins>
    </w:p>
    <w:p w14:paraId="0F3B2243" w14:textId="77777777" w:rsidR="00BF54F1" w:rsidRDefault="002044EA">
      <w:pPr>
        <w:rPr>
          <w:ins w:id="148" w:author="Bidder" w:date="2024-11-29T20:29:00Z" w16du:dateUtc="2024-11-29T14:59:00Z"/>
        </w:rPr>
      </w:pPr>
      <w:ins w:id="149" w:author="Bidder" w:date="2024-11-29T20:29:00Z" w16du:dateUtc="2024-11-29T14:59:00Z">
        <w:r>
          <w:t>Bic 27, 2.lf the Bidder having been notified of the acceptance of his bid by the Purchaser during the C</w:t>
        </w:r>
      </w:ins>
    </w:p>
    <w:p w14:paraId="6A9E2C1E" w14:textId="77777777" w:rsidR="00BF54F1" w:rsidRDefault="002044EA">
      <w:pPr>
        <w:rPr>
          <w:ins w:id="150" w:author="Bidder" w:date="2024-11-29T20:29:00Z" w16du:dateUtc="2024-11-29T14:59:00Z"/>
        </w:rPr>
      </w:pPr>
      <w:ins w:id="151" w:author="Bidder" w:date="2024-11-29T20:29:00Z" w16du:dateUtc="2024-11-29T14:59:00Z">
        <w:r>
          <w:t>28 periodofi its validity.</w:t>
        </w:r>
      </w:ins>
    </w:p>
    <w:p w14:paraId="510F7B8D" w14:textId="77777777" w:rsidR="00BF54F1" w:rsidRDefault="002044EA">
      <w:pPr>
        <w:rPr>
          <w:ins w:id="152" w:author="Bidder" w:date="2024-11-29T20:29:00Z" w16du:dateUtc="2024-11-29T14:59:00Z"/>
        </w:rPr>
      </w:pPr>
      <w:ins w:id="153" w:author="Bidder" w:date="2024-11-29T20:29:00Z" w16du:dateUtc="2024-11-29T14:59:00Z">
        <w:r>
          <w:t>CIC</w:t>
        </w:r>
      </w:ins>
    </w:p>
    <w:p w14:paraId="5A03A557" w14:textId="77777777" w:rsidR="00BF54F1" w:rsidRDefault="002044EA">
      <w:pPr>
        <w:rPr>
          <w:ins w:id="154" w:author="Bidder" w:date="2024-11-29T20:29:00Z" w16du:dateUtc="2024-11-29T14:59:00Z"/>
        </w:rPr>
      </w:pPr>
      <w:ins w:id="155" w:author="Bidder" w:date="2024-11-29T20:29:00Z" w16du:dateUtc="2024-11-29T14:59:00Z">
        <w:r>
          <w:t>29 Ifthe Bidder fails tof furnish the Performance Security for the due perf</w:t>
        </w:r>
      </w:ins>
    </w:p>
    <w:p w14:paraId="58EAE1A1" w14:textId="77777777" w:rsidR="00BF54F1" w:rsidRDefault="002044EA">
      <w:pPr>
        <w:rPr>
          <w:ins w:id="156" w:author="Bidder" w:date="2024-11-29T20:29:00Z" w16du:dateUtc="2024-11-29T14:59:00Z"/>
        </w:rPr>
      </w:pPr>
      <w:ins w:id="157" w:author="Bidder" w:date="2024-11-29T20:29:00Z" w16du:dateUtc="2024-11-29T14:59:00Z">
        <w:r>
          <w:t>of the contrdct .</w:t>
        </w:r>
      </w:ins>
    </w:p>
    <w:p w14:paraId="45DED453" w14:textId="77777777" w:rsidR="00BF54F1" w:rsidRDefault="002044EA">
      <w:pPr>
        <w:rPr>
          <w:ins w:id="158" w:author="Bidder" w:date="2024-11-29T20:29:00Z" w16du:dateUtc="2024-11-29T14:59:00Z"/>
        </w:rPr>
      </w:pPr>
      <w:ins w:id="159" w:author="Bidder" w:date="2024-11-29T20:29:00Z" w16du:dateUtc="2024-11-29T14:59:00Z">
        <w:r>
          <w:t>30 Fails or refuses toe execute the contract.</w:t>
        </w:r>
      </w:ins>
    </w:p>
    <w:p w14:paraId="10845124" w14:textId="77777777" w:rsidR="00BF54F1" w:rsidRDefault="002044EA">
      <w:pPr>
        <w:rPr>
          <w:ins w:id="160" w:author="Bidder" w:date="2024-11-29T20:29:00Z" w16du:dateUtc="2024-11-29T14:59:00Z"/>
        </w:rPr>
      </w:pPr>
      <w:ins w:id="161" w:author="Bidder" w:date="2024-11-29T20:29:00Z" w16du:dateUtc="2024-11-29T14:59:00Z">
        <w:r>
          <w:t>Page 1of2 . ri</w:t>
        </w:r>
      </w:ins>
    </w:p>
    <w:p w14:paraId="3F299584" w14:textId="77777777" w:rsidR="00BF54F1" w:rsidRDefault="002044EA">
      <w:pPr>
        <w:rPr>
          <w:ins w:id="162" w:author="Bidder" w:date="2024-11-29T20:29:00Z" w16du:dateUtc="2024-11-29T14:59:00Z"/>
        </w:rPr>
      </w:pPr>
      <w:ins w:id="163" w:author="Bidder" w:date="2024-11-29T20:29:00Z" w16du:dateUtc="2024-11-29T14:59:00Z">
        <w:r>
          <w:t>y</w:t>
        </w:r>
      </w:ins>
    </w:p>
    <w:p w14:paraId="3959AEB6" w14:textId="77777777" w:rsidR="00BF54F1" w:rsidRDefault="00BF54F1">
      <w:pPr>
        <w:spacing w:line="168" w:lineRule="auto"/>
        <w:rPr>
          <w:ins w:id="164" w:author="Bidder" w:date="2024-11-29T20:29:00Z" w16du:dateUtc="2024-11-29T14:59:00Z"/>
        </w:rPr>
      </w:pPr>
    </w:p>
    <w:p w14:paraId="40905A14" w14:textId="77777777" w:rsidR="00BF54F1" w:rsidRDefault="002044EA">
      <w:pPr>
        <w:rPr>
          <w:ins w:id="165" w:author="Bidder" w:date="2024-11-29T20:29:00Z" w16du:dateUtc="2024-11-29T14:59:00Z"/>
        </w:rPr>
      </w:pPr>
      <w:ins w:id="166" w:author="Bidder" w:date="2024-11-29T20:29:00Z" w16du:dateUtc="2024-11-29T14:59:00Z">
        <w:r>
          <w:t>ICA</w:t>
        </w:r>
      </w:ins>
    </w:p>
    <w:p w14:paraId="7CDC828F" w14:textId="77777777" w:rsidR="00BF54F1" w:rsidRDefault="002044EA">
      <w:pPr>
        <w:rPr>
          <w:ins w:id="167" w:author="Bidder" w:date="2024-11-29T20:29:00Z" w16du:dateUtc="2024-11-29T14:59:00Z"/>
        </w:rPr>
      </w:pPr>
      <w:ins w:id="168" w:author="Bidder" w:date="2024-11-29T20:29:00Z" w16du:dateUtc="2024-11-29T14:59:00Z">
        <w:r>
          <w:t>MUITKUER</w:t>
        </w:r>
      </w:ins>
    </w:p>
    <w:p w14:paraId="3289AB3A" w14:textId="77777777" w:rsidR="00BF54F1" w:rsidRDefault="002044EA">
      <w:pPr>
        <w:rPr>
          <w:ins w:id="169" w:author="Bidder" w:date="2024-11-29T20:29:00Z" w16du:dateUtc="2024-11-29T14:59:00Z"/>
        </w:rPr>
      </w:pPr>
      <w:ins w:id="170" w:author="Bidder" w:date="2024-11-29T20:29:00Z" w16du:dateUtc="2024-11-29T14:59:00Z">
        <w:r>
          <w:t>CiLs</w:t>
        </w:r>
      </w:ins>
    </w:p>
    <w:p w14:paraId="667A8C89" w14:textId="77777777" w:rsidR="00BF54F1" w:rsidRDefault="002044EA">
      <w:pPr>
        <w:rPr>
          <w:ins w:id="171" w:author="Bidder" w:date="2024-11-29T20:29:00Z" w16du:dateUtc="2024-11-29T14:59:00Z"/>
        </w:rPr>
      </w:pPr>
      <w:ins w:id="172" w:author="Bidder" w:date="2024-11-29T20:29:00Z" w16du:dateUtc="2024-11-29T14:59:00Z">
        <w:r>
          <w:t xml:space="preserve">The beneficiary may, Inl Itsownl </w:t>
        </w:r>
        <w:r>
          <w:t>Interest, verlfyt the genulneness ofthet bank guarantee by seeking confirmation</w:t>
        </w:r>
      </w:ins>
    </w:p>
    <w:p w14:paraId="066E5404" w14:textId="77777777" w:rsidR="00BF54F1" w:rsidRDefault="002044EA">
      <w:pPr>
        <w:rPr>
          <w:ins w:id="173" w:author="Bidder" w:date="2024-11-29T20:29:00Z" w16du:dateUtc="2024-11-29T14:59:00Z"/>
        </w:rPr>
      </w:pPr>
      <w:ins w:id="174" w:author="Bidder" w:date="2024-11-29T20:29:00Z" w16du:dateUtc="2024-11-29T14:59:00Z">
        <w:r>
          <w:lastRenderedPageBreak/>
          <w:t>ofits Issuancef froma abranch of ICICI Bank othert than the issuing branch.</w:t>
        </w:r>
      </w:ins>
    </w:p>
    <w:p w14:paraId="5199D4AD" w14:textId="77777777" w:rsidR="00BF54F1" w:rsidRDefault="002044EA">
      <w:pPr>
        <w:rPr>
          <w:ins w:id="175" w:author="Bidder" w:date="2024-11-29T20:29:00Z" w16du:dateUtc="2024-11-29T14:59:00Z"/>
        </w:rPr>
      </w:pPr>
      <w:ins w:id="176" w:author="Bidder" w:date="2024-11-29T20:29:00Z" w16du:dateUtc="2024-11-29T14:59:00Z">
        <w:r>
          <w:t>4 ICN</w:t>
        </w:r>
      </w:ins>
    </w:p>
    <w:p w14:paraId="1580C5AB" w14:textId="77777777" w:rsidR="00BF54F1" w:rsidRDefault="002044EA">
      <w:pPr>
        <w:rPr>
          <w:ins w:id="177" w:author="Bidder" w:date="2024-11-29T20:29:00Z" w16du:dateUtc="2024-11-29T14:59:00Z"/>
        </w:rPr>
      </w:pPr>
      <w:ins w:id="178" w:author="Bidder" w:date="2024-11-29T20:29:00Z" w16du:dateUtc="2024-11-29T14:59:00Z">
        <w:r>
          <w:t>Regd. Office: ICICIE Bank Ltd., ICICIE Bank Towér, Near Chakli Circle, Old Padra Road, Vadodara, Pin code- 390007,Guiarat</w:t>
        </w:r>
      </w:ins>
    </w:p>
    <w:p w14:paraId="082BFC47" w14:textId="77777777" w:rsidR="00BF54F1" w:rsidRDefault="002044EA">
      <w:pPr>
        <w:rPr>
          <w:ins w:id="179" w:author="Bidder" w:date="2024-11-29T20:29:00Z" w16du:dateUtc="2024-11-29T14:59:00Z"/>
        </w:rPr>
      </w:pPr>
      <w:ins w:id="180" w:author="Bidder" w:date="2024-11-29T20:29:00Z" w16du:dateUtc="2024-11-29T14:59:00Z">
        <w:r>
          <w:t>Phone +91-265-6722286, CIN L65190G,7994P.C021012</w:t>
        </w:r>
      </w:ins>
    </w:p>
    <w:p w14:paraId="1A79EA64" w14:textId="77777777" w:rsidR="00BF54F1" w:rsidRDefault="002044EA">
      <w:pPr>
        <w:rPr>
          <w:ins w:id="181" w:author="Bidder" w:date="2024-11-29T20:29:00Z" w16du:dateUtc="2024-11-29T14:59:00Z"/>
        </w:rPr>
      </w:pPr>
      <w:ins w:id="182" w:author="Bidder" w:date="2024-11-29T20:29:00Z" w16du:dateUtc="2024-11-29T14:59:00Z">
        <w:r>
          <w:t>GPicis</w:t>
        </w:r>
      </w:ins>
    </w:p>
    <w:p w14:paraId="5221B374" w14:textId="77777777" w:rsidR="00BF54F1" w:rsidRDefault="002044EA">
      <w:pPr>
        <w:rPr>
          <w:ins w:id="183" w:author="Bidder" w:date="2024-11-29T20:29:00Z" w16du:dateUtc="2024-11-29T14:59:00Z"/>
        </w:rPr>
      </w:pPr>
      <w:ins w:id="184" w:author="Bidder" w:date="2024-11-29T20:29:00Z" w16du:dateUtc="2024-11-29T14:59:00Z">
        <w:r>
          <w:t>CICI</w:t>
        </w:r>
      </w:ins>
    </w:p>
    <w:p w14:paraId="71EE3AA9" w14:textId="77777777" w:rsidR="00BF54F1" w:rsidRDefault="002044EA">
      <w:pPr>
        <w:rPr>
          <w:ins w:id="185" w:author="Bidder" w:date="2024-11-29T20:29:00Z" w16du:dateUtc="2024-11-29T14:59:00Z"/>
        </w:rPr>
      </w:pPr>
      <w:ins w:id="186" w:author="Bidder" w:date="2024-11-29T20:29:00Z" w16du:dateUtc="2024-11-29T14:59:00Z">
        <w:r>
          <w:t>ICICI</w:t>
        </w:r>
      </w:ins>
    </w:p>
    <w:p w14:paraId="5B4D5736" w14:textId="77777777" w:rsidR="00BF54F1" w:rsidRDefault="002044EA">
      <w:pPr>
        <w:rPr>
          <w:ins w:id="187" w:author="Bidder" w:date="2024-11-29T20:29:00Z" w16du:dateUtc="2024-11-29T14:59:00Z"/>
        </w:rPr>
      </w:pPr>
      <w:ins w:id="188" w:author="Bidder" w:date="2024-11-29T20:29:00Z" w16du:dateUtc="2024-11-29T14:59:00Z">
        <w:r>
          <w:t>hcici</w:t>
        </w:r>
      </w:ins>
    </w:p>
    <w:p w14:paraId="41178929" w14:textId="77777777" w:rsidR="00BF54F1" w:rsidRDefault="002044EA">
      <w:pPr>
        <w:rPr>
          <w:ins w:id="189" w:author="Bidder" w:date="2024-11-29T20:29:00Z" w16du:dateUtc="2024-11-29T14:59:00Z"/>
        </w:rPr>
      </w:pPr>
      <w:ins w:id="190" w:author="Bidder" w:date="2024-11-29T20:29:00Z" w16du:dateUtc="2024-11-29T14:59:00Z">
        <w:r>
          <w:t>Bicici</w:t>
        </w:r>
      </w:ins>
    </w:p>
    <w:p w14:paraId="3EF5BBDE" w14:textId="77777777" w:rsidR="00BF54F1" w:rsidRDefault="002044EA">
      <w:pPr>
        <w:rPr>
          <w:ins w:id="191" w:author="Bidder" w:date="2024-11-29T20:29:00Z" w16du:dateUtc="2024-11-29T14:59:00Z"/>
        </w:rPr>
      </w:pPr>
      <w:ins w:id="192" w:author="Bidder" w:date="2024-11-29T20:29:00Z" w16du:dateUtc="2024-11-29T14:59:00Z">
        <w:r>
          <w:t>Sr.No. 1032500</w:t>
        </w:r>
      </w:ins>
    </w:p>
    <w:p w14:paraId="7435028C" w14:textId="77777777" w:rsidR="00BF54F1" w:rsidRDefault="002044EA">
      <w:pPr>
        <w:rPr>
          <w:ins w:id="193" w:author="Bidder" w:date="2024-11-29T20:29:00Z" w16du:dateUtc="2024-11-29T14:59:00Z"/>
        </w:rPr>
      </w:pPr>
      <w:ins w:id="194" w:author="Bidder" w:date="2024-11-29T20:29:00Z" w16du:dateUtc="2024-11-29T14:59:00Z">
        <w:r>
          <w:t>BR,</w:t>
        </w:r>
      </w:ins>
    </w:p>
    <w:p w14:paraId="30AF98F7" w14:textId="77777777" w:rsidR="00BF54F1" w:rsidRDefault="002044EA">
      <w:pPr>
        <w:rPr>
          <w:ins w:id="195" w:author="Bidder" w:date="2024-11-29T20:29:00Z" w16du:dateUtc="2024-11-29T14:59:00Z"/>
        </w:rPr>
      </w:pPr>
      <w:ins w:id="196" w:author="Bidder" w:date="2024-11-29T20:29:00Z" w16du:dateUtc="2024-11-29T14:59:00Z">
        <w:r>
          <w:t>CICI</w:t>
        </w:r>
      </w:ins>
    </w:p>
    <w:p w14:paraId="5B8C08FB" w14:textId="77777777" w:rsidR="00BF54F1" w:rsidRDefault="002044EA">
      <w:pPr>
        <w:rPr>
          <w:ins w:id="197" w:author="Bidder" w:date="2024-11-29T20:29:00Z" w16du:dateUtc="2024-11-29T14:59:00Z"/>
        </w:rPr>
      </w:pPr>
      <w:ins w:id="198" w:author="Bidder" w:date="2024-11-29T20:29:00Z" w16du:dateUtc="2024-11-29T14:59:00Z">
        <w:r>
          <w:t>G, BANK GUARANTEE</w:t>
        </w:r>
      </w:ins>
    </w:p>
    <w:p w14:paraId="26416971" w14:textId="77777777" w:rsidR="00BF54F1" w:rsidRDefault="002044EA">
      <w:pPr>
        <w:rPr>
          <w:ins w:id="199" w:author="Bidder" w:date="2024-11-29T20:29:00Z" w16du:dateUtc="2024-11-29T14:59:00Z"/>
        </w:rPr>
      </w:pPr>
      <w:ins w:id="200" w:author="Bidder" w:date="2024-11-29T20:29:00Z" w16du:dateUtc="2024-11-29T14:59:00Z">
        <w:r>
          <w:t>BGI Number: 0915NDDG00021124</w:t>
        </w:r>
      </w:ins>
    </w:p>
    <w:p w14:paraId="3676C8E0" w14:textId="77777777" w:rsidR="00BF54F1" w:rsidRDefault="002044EA">
      <w:pPr>
        <w:rPr>
          <w:ins w:id="201" w:author="Bidder" w:date="2024-11-29T20:29:00Z" w16du:dateUtc="2024-11-29T14:59:00Z"/>
        </w:rPr>
      </w:pPr>
      <w:ins w:id="202" w:author="Bidder" w:date="2024-11-29T20:29:00Z" w16du:dateUtc="2024-11-29T14:59:00Z">
        <w:r>
          <w:t>IACICH</w:t>
        </w:r>
      </w:ins>
    </w:p>
    <w:p w14:paraId="06051564" w14:textId="77777777" w:rsidR="00BF54F1" w:rsidRDefault="002044EA">
      <w:pPr>
        <w:rPr>
          <w:ins w:id="203" w:author="Bidder" w:date="2024-11-29T20:29:00Z" w16du:dateUtc="2024-11-29T14:59:00Z"/>
        </w:rPr>
      </w:pPr>
      <w:ins w:id="204" w:author="Bidder" w:date="2024-11-29T20:29:00Z" w16du:dateUtc="2024-11-29T14:59:00Z">
        <w:r>
          <w:t>PiciciBankPlcic</w:t>
        </w:r>
      </w:ins>
    </w:p>
    <w:p w14:paraId="0C1252E8" w14:textId="77777777" w:rsidR="00BF54F1" w:rsidRDefault="002044EA">
      <w:pPr>
        <w:rPr>
          <w:ins w:id="205" w:author="Bidder" w:date="2024-11-29T20:29:00Z" w16du:dateUtc="2024-11-29T14:59:00Z"/>
        </w:rPr>
      </w:pPr>
      <w:ins w:id="206" w:author="Bidder" w:date="2024-11-29T20:29:00Z" w16du:dateUtc="2024-11-29T14:59:00Z">
        <w:r>
          <w:t>Bank Limited</w:t>
        </w:r>
      </w:ins>
    </w:p>
    <w:p w14:paraId="36033CE3" w14:textId="77777777" w:rsidR="00BF54F1" w:rsidRDefault="002044EA">
      <w:pPr>
        <w:rPr>
          <w:ins w:id="207" w:author="Bidder" w:date="2024-11-29T20:29:00Z" w16du:dateUtc="2024-11-29T14:59:00Z"/>
        </w:rPr>
      </w:pPr>
      <w:ins w:id="208" w:author="Bidder" w:date="2024-11-29T20:29:00Z" w16du:dateUtc="2024-11-29T14:59:00Z">
        <w:r>
          <w:t>Issuance Daté: February 23, 2024</w:t>
        </w:r>
      </w:ins>
    </w:p>
    <w:p w14:paraId="3543A98E" w14:textId="77777777" w:rsidR="00BF54F1" w:rsidRDefault="002044EA">
      <w:pPr>
        <w:rPr>
          <w:ins w:id="209" w:author="Bidder" w:date="2024-11-29T20:29:00Z" w16du:dateUtc="2024-11-29T14:59:00Z"/>
        </w:rPr>
      </w:pPr>
      <w:ins w:id="210" w:author="Bidder" w:date="2024-11-29T20:29:00Z" w16du:dateUtc="2024-11-29T14:59:00Z">
        <w:r>
          <w:t>ficici Incomporatedinindia)</w:t>
        </w:r>
      </w:ins>
    </w:p>
    <w:p w14:paraId="7FCC854C" w14:textId="77777777" w:rsidR="00BF54F1" w:rsidRDefault="002044EA">
      <w:pPr>
        <w:rPr>
          <w:ins w:id="211" w:author="Bidder" w:date="2024-11-29T20:29:00Z" w16du:dateUtc="2024-11-29T14:59:00Z"/>
        </w:rPr>
      </w:pPr>
      <w:ins w:id="212" w:author="Bidder" w:date="2024-11-29T20:29:00Z" w16du:dateUtc="2024-11-29T14:59:00Z">
        <w:r>
          <w:t>Gicici</w:t>
        </w:r>
      </w:ins>
    </w:p>
    <w:p w14:paraId="6422B735" w14:textId="77777777" w:rsidR="00BF54F1" w:rsidRDefault="002044EA">
      <w:pPr>
        <w:rPr>
          <w:ins w:id="213" w:author="Bidder" w:date="2024-11-29T20:29:00Z" w16du:dateUtc="2024-11-29T14:59:00Z"/>
        </w:rPr>
      </w:pPr>
      <w:ins w:id="214" w:author="Bidder" w:date="2024-11-29T20:29:00Z" w16du:dateUtc="2024-11-29T14:59:00Z">
        <w:r>
          <w:t>H os:</w:t>
        </w:r>
      </w:ins>
    </w:p>
    <w:p w14:paraId="22DB5D2C" w14:textId="77777777" w:rsidR="00BF54F1" w:rsidRDefault="002044EA">
      <w:pPr>
        <w:rPr>
          <w:ins w:id="215" w:author="Bidder" w:date="2024-11-29T20:29:00Z" w16du:dateUtc="2024-11-29T14:59:00Z"/>
        </w:rPr>
      </w:pPr>
      <w:ins w:id="216" w:author="Bidder" w:date="2024-11-29T20:29:00Z" w16du:dateUtc="2024-11-29T14:59:00Z">
        <w:r>
          <w:t>CA</w:t>
        </w:r>
      </w:ins>
    </w:p>
    <w:p w14:paraId="5492308F" w14:textId="77777777" w:rsidR="00BF54F1" w:rsidRDefault="002044EA">
      <w:pPr>
        <w:rPr>
          <w:ins w:id="217" w:author="Bidder" w:date="2024-11-29T20:29:00Z" w16du:dateUtc="2024-11-29T14:59:00Z"/>
        </w:rPr>
      </w:pPr>
      <w:ins w:id="218" w:author="Bidder" w:date="2024-11-29T20:29:00Z" w16du:dateUtc="2024-11-29T14:59:00Z">
        <w:r>
          <w:t>written GicIcI</w:t>
        </w:r>
      </w:ins>
    </w:p>
    <w:p w14:paraId="075DB40C" w14:textId="77777777" w:rsidR="00BF54F1" w:rsidRDefault="002044EA">
      <w:pPr>
        <w:rPr>
          <w:ins w:id="219" w:author="Bidder" w:date="2024-11-29T20:29:00Z" w16du:dateUtc="2024-11-29T14:59:00Z"/>
        </w:rPr>
      </w:pPr>
      <w:ins w:id="220" w:author="Bidder" w:date="2024-11-29T20:29:00Z" w16du:dateUtc="2024-11-29T14:59:00Z">
        <w:r>
          <w:t>31 We undertake to payt the Beneficiary up to the above amount uponr receipt tofits first</w:t>
        </w:r>
      </w:ins>
    </w:p>
    <w:p w14:paraId="30D0D886" w14:textId="77777777" w:rsidR="00BF54F1" w:rsidRDefault="002044EA">
      <w:pPr>
        <w:rPr>
          <w:ins w:id="221" w:author="Bidder" w:date="2024-11-29T20:29:00Z" w16du:dateUtc="2024-11-29T14:59:00Z"/>
        </w:rPr>
      </w:pPr>
      <w:ins w:id="222" w:author="Bidder" w:date="2024-11-29T20:29:00Z" w16du:dateUtc="2024-11-29T14:59:00Z">
        <w:r>
          <w:lastRenderedPageBreak/>
          <w:t>E:</w:t>
        </w:r>
      </w:ins>
    </w:p>
    <w:p w14:paraId="570F4DF1" w14:textId="77777777" w:rsidR="00BF54F1" w:rsidRDefault="002044EA">
      <w:pPr>
        <w:rPr>
          <w:ins w:id="223" w:author="Bidder" w:date="2024-11-29T20:29:00Z" w16du:dateUtc="2024-11-29T14:59:00Z"/>
        </w:rPr>
      </w:pPr>
      <w:ins w:id="224" w:author="Bidder" w:date="2024-11-29T20:29:00Z" w16du:dateUtc="2024-11-29T14:59:00Z">
        <w:r>
          <w:t>its demand provided thofindnci</w:t>
        </w:r>
      </w:ins>
    </w:p>
    <w:p w14:paraId="012DF869" w14:textId="77777777" w:rsidR="00BF54F1" w:rsidRDefault="002044EA">
      <w:pPr>
        <w:rPr>
          <w:ins w:id="225" w:author="Bidder" w:date="2024-11-29T20:29:00Z" w16du:dateUtc="2024-11-29T14:59:00Z"/>
        </w:rPr>
      </w:pPr>
      <w:ins w:id="226" w:author="Bidder" w:date="2024-11-29T20:29:00Z" w16du:dateUtc="2024-11-29T14:59:00Z">
        <w:r>
          <w:t>32 demand: without the Beneficiary having to substantiate by it is</w:t>
        </w:r>
      </w:ins>
    </w:p>
    <w:p w14:paraId="5B9F9029" w14:textId="77777777" w:rsidR="00BF54F1" w:rsidRDefault="002044EA">
      <w:pPr>
        <w:rPr>
          <w:ins w:id="227" w:author="Bidder" w:date="2024-11-29T20:29:00Z" w16du:dateUtc="2024-11-29T14:59:00Z"/>
        </w:rPr>
      </w:pPr>
      <w:ins w:id="228" w:author="Bidder" w:date="2024-11-29T20:29:00Z" w16du:dateUtc="2024-11-29T14:59:00Z">
        <w:r>
          <w:t>to it owing to</w:t>
        </w:r>
      </w:ins>
    </w:p>
    <w:p w14:paraId="136A61B2" w14:textId="77777777" w:rsidR="00BF54F1" w:rsidRDefault="002044EA">
      <w:pPr>
        <w:rPr>
          <w:ins w:id="229" w:author="Bidder" w:date="2024-11-29T20:29:00Z" w16du:dateUtc="2024-11-29T14:59:00Z"/>
        </w:rPr>
      </w:pPr>
      <w:ins w:id="230" w:author="Bidder" w:date="2024-11-29T20:29:00Z" w16du:dateUtc="2024-11-29T14:59:00Z">
        <w:r>
          <w:t>33 demand the Beneficiary will note that the amount claimed</w:t>
        </w:r>
      </w:ins>
    </w:p>
    <w:p w14:paraId="73329EB6" w14:textId="77777777" w:rsidR="00BF54F1" w:rsidRDefault="002044EA">
      <w:pPr>
        <w:rPr>
          <w:ins w:id="231" w:author="Bidder" w:date="2024-11-29T20:29:00Z" w16du:dateUtc="2024-11-29T14:59:00Z"/>
        </w:rPr>
      </w:pPr>
      <w:ins w:id="232" w:author="Bidder" w:date="2024-11-29T20:29:00Z" w16du:dateUtc="2024-11-29T14:59:00Z">
        <w:r>
          <w:t>due CICI</w:t>
        </w:r>
      </w:ins>
    </w:p>
    <w:p w14:paraId="77FF9D08" w14:textId="77777777" w:rsidR="00BF54F1" w:rsidRDefault="002044EA">
      <w:pPr>
        <w:rPr>
          <w:ins w:id="233" w:author="Bidder" w:date="2024-11-29T20:29:00Z" w16du:dateUtc="2024-11-29T14:59:00Z"/>
        </w:rPr>
      </w:pPr>
      <w:ins w:id="234" w:author="Bidder" w:date="2024-11-29T20:29:00Z" w16du:dateUtc="2024-11-29T14:59:00Z">
        <w:r>
          <w:t>ICICI</w:t>
        </w:r>
      </w:ins>
    </w:p>
    <w:p w14:paraId="243831EC" w14:textId="77777777" w:rsidR="00BF54F1" w:rsidRDefault="002044EA">
      <w:pPr>
        <w:rPr>
          <w:ins w:id="235" w:author="Bidder" w:date="2024-11-29T20:29:00Z" w16du:dateUtc="2024-11-29T14:59:00Z"/>
        </w:rPr>
      </w:pPr>
      <w:ins w:id="236" w:author="Bidder" w:date="2024-11-29T20:29:00Z" w16du:dateUtc="2024-11-29T14:59:00Z">
        <w:r>
          <w:t>34 occurrence of one</w:t>
        </w:r>
      </w:ins>
    </w:p>
    <w:p w14:paraId="1ADFE182" w14:textId="77777777" w:rsidR="00BF54F1" w:rsidRDefault="002044EA">
      <w:pPr>
        <w:rPr>
          <w:ins w:id="237" w:author="Bidder" w:date="2024-11-29T20:29:00Z" w16du:dateUtc="2024-11-29T14:59:00Z"/>
        </w:rPr>
      </w:pPr>
      <w:ins w:id="238" w:author="Bidder" w:date="2024-11-29T20:29:00Z" w16du:dateUtc="2024-11-29T14:59:00Z">
        <w:r>
          <w:t>the occurredo condition or conditions.</w:t>
        </w:r>
      </w:ins>
    </w:p>
    <w:p w14:paraId="19DB099A" w14:textId="77777777" w:rsidR="00BF54F1" w:rsidRDefault="002044EA">
      <w:pPr>
        <w:rPr>
          <w:ins w:id="239" w:author="Bidder" w:date="2024-11-29T20:29:00Z" w16du:dateUtc="2024-11-29T14:59:00Z"/>
        </w:rPr>
      </w:pPr>
      <w:ins w:id="240" w:author="Bidder" w:date="2024-11-29T20:29:00Z" w16du:dateUtc="2024-11-29T14:59:00Z">
        <w:r>
          <w:t>35 or boththet two conditions, specifyingt</w:t>
        </w:r>
      </w:ins>
    </w:p>
    <w:p w14:paraId="030C1677" w14:textId="77777777" w:rsidR="00BF54F1" w:rsidRDefault="002044EA">
      <w:pPr>
        <w:rPr>
          <w:ins w:id="241" w:author="Bidder" w:date="2024-11-29T20:29:00Z" w16du:dateUtc="2024-11-29T14:59:00Z"/>
        </w:rPr>
      </w:pPr>
      <w:ins w:id="242" w:author="Bidder" w:date="2024-11-29T20:29:00Z" w16du:dateUtc="2024-11-29T14:59:00Z">
        <w:r>
          <w:t>PIcICI</w:t>
        </w:r>
      </w:ins>
    </w:p>
    <w:p w14:paraId="01C68B95" w14:textId="77777777" w:rsidR="00BF54F1" w:rsidRDefault="002044EA">
      <w:pPr>
        <w:rPr>
          <w:ins w:id="243" w:author="Bidder" w:date="2024-11-29T20:29:00Z" w16du:dateUtc="2024-11-29T14:59:00Z"/>
        </w:rPr>
      </w:pPr>
      <w:ins w:id="244" w:author="Bidder" w:date="2024-11-29T20:29:00Z" w16du:dateUtc="2024-11-29T14:59:00Z">
        <w:r>
          <w:t xml:space="preserve">willr remain in force up to andi including 45 days after </w:t>
        </w:r>
        <w:r>
          <w:t>the period, of bid yalidityfics</w:t>
        </w:r>
      </w:ins>
    </w:p>
    <w:p w14:paraId="38E57706" w14:textId="77777777" w:rsidR="00BF54F1" w:rsidRDefault="002044EA">
      <w:pPr>
        <w:rPr>
          <w:ins w:id="245" w:author="Bidder" w:date="2024-11-29T20:29:00Z" w16du:dateUtc="2024-11-29T14:59:00Z"/>
        </w:rPr>
      </w:pPr>
      <w:ins w:id="246" w:author="Bidder" w:date="2024-11-29T20:29:00Z" w16du:dateUtc="2024-11-29T14:59:00Z">
        <w:r>
          <w:t>36 This guarantee</w:t>
        </w:r>
      </w:ins>
    </w:p>
    <w:p w14:paraId="5613EBE1" w14:textId="77777777" w:rsidR="00BF54F1" w:rsidRDefault="002044EA">
      <w:pPr>
        <w:rPr>
          <w:ins w:id="247" w:author="Bidder" w:date="2024-11-29T20:29:00Z" w16du:dateUtc="2024-11-29T14:59:00Z"/>
        </w:rPr>
      </w:pPr>
      <w:ins w:id="248" w:author="Bidder" w:date="2024-11-29T20:29:00Z" w16du:dateUtc="2024-11-29T14:59:00Z">
        <w:r>
          <w:t>Twol Lakh only)and any demandi in respect thereof should reach -</w:t>
        </w:r>
      </w:ins>
    </w:p>
    <w:p w14:paraId="554CEC9B" w14:textId="77777777" w:rsidR="00BF54F1" w:rsidRDefault="002044EA">
      <w:pPr>
        <w:rPr>
          <w:ins w:id="249" w:author="Bidder" w:date="2024-11-29T20:29:00Z" w16du:dateUtc="2024-11-29T14:59:00Z"/>
        </w:rPr>
      </w:pPr>
      <w:ins w:id="250" w:author="Bidder" w:date="2024-11-29T20:29:00Z" w16du:dateUtc="2024-11-29T14:59:00Z">
        <w:r>
          <w:t>37 up to Rs.200,000)- (Rupees</w:t>
        </w:r>
      </w:ins>
    </w:p>
    <w:p w14:paraId="031DD64C" w14:textId="77777777" w:rsidR="00BF54F1" w:rsidRDefault="002044EA">
      <w:pPr>
        <w:rPr>
          <w:ins w:id="251" w:author="Bidder" w:date="2024-11-29T20:29:00Z" w16du:dateUtc="2024-11-29T14:59:00Z"/>
        </w:rPr>
      </w:pPr>
      <w:ins w:id="252" w:author="Bidder" w:date="2024-11-29T20:29:00Z" w16du:dateUtc="2024-11-29T14:59:00Z">
        <w:r>
          <w:t>CI</w:t>
        </w:r>
      </w:ins>
    </w:p>
    <w:p w14:paraId="2AB2C8E0" w14:textId="77777777" w:rsidR="00BF54F1" w:rsidRDefault="002044EA">
      <w:pPr>
        <w:rPr>
          <w:ins w:id="253" w:author="Bidder" w:date="2024-11-29T20:29:00Z" w16du:dateUtc="2024-11-29T14:59:00Z"/>
        </w:rPr>
      </w:pPr>
      <w:ins w:id="254" w:author="Bidder" w:date="2024-11-29T20:29:00Z" w16du:dateUtc="2024-11-29T14:59:00Z">
        <w:r>
          <w:t>38 the Bankr not later than the abovedate.</w:t>
        </w:r>
      </w:ins>
    </w:p>
    <w:p w14:paraId="27D0F3C0" w14:textId="77777777" w:rsidR="00BF54F1" w:rsidRDefault="002044EA">
      <w:pPr>
        <w:rPr>
          <w:ins w:id="255" w:author="Bidder" w:date="2024-11-29T20:29:00Z" w16du:dateUtc="2024-11-29T14:59:00Z"/>
        </w:rPr>
      </w:pPr>
      <w:ins w:id="256" w:author="Bidder" w:date="2024-11-29T20:29:00Z" w16du:dateUtc="2024-11-29T14:59:00Z">
        <w:r>
          <w:t>this Guarantee shall not exceed Rs:200,000)- (Rupees ICIC</w:t>
        </w:r>
      </w:ins>
    </w:p>
    <w:p w14:paraId="1623C3FA" w14:textId="77777777" w:rsidR="00BF54F1" w:rsidRDefault="002044EA">
      <w:pPr>
        <w:rPr>
          <w:ins w:id="257" w:author="Bidder" w:date="2024-11-29T20:29:00Z" w16du:dateUtc="2024-11-29T14:59:00Z"/>
        </w:rPr>
      </w:pPr>
      <w:ins w:id="258" w:author="Bidder" w:date="2024-11-29T20:29:00Z" w16du:dateUtc="2024-11-29T14:59:00Z">
        <w:r>
          <w:t>39 Thel liability of the Guarantor under</w:t>
        </w:r>
      </w:ins>
    </w:p>
    <w:p w14:paraId="7521FC46" w14:textId="77777777" w:rsidR="00BF54F1" w:rsidRDefault="002044EA">
      <w:pPr>
        <w:rPr>
          <w:ins w:id="259" w:author="Bidder" w:date="2024-11-29T20:29:00Z" w16du:dateUtc="2024-11-29T14:59:00Z"/>
        </w:rPr>
      </w:pPr>
      <w:ins w:id="260" w:author="Bidder" w:date="2024-11-29T20:29:00Z" w16du:dateUtc="2024-11-29T14:59:00Z">
        <w:r>
          <w:t>40. TwoLakh only(the" "Guaranteed Amount")</w:t>
        </w:r>
      </w:ins>
    </w:p>
    <w:p w14:paraId="33D7FAF2" w14:textId="77777777" w:rsidR="00BF54F1" w:rsidRDefault="002044EA">
      <w:pPr>
        <w:rPr>
          <w:ins w:id="261" w:author="Bidder" w:date="2024-11-29T20:29:00Z" w16du:dateUtc="2024-11-29T14:59:00Z"/>
        </w:rPr>
      </w:pPr>
      <w:ins w:id="262" w:author="Bidder" w:date="2024-11-29T20:29:00Z" w16du:dateUtc="2024-11-29T14:59:00Z">
        <w:r>
          <w:t>GI</w:t>
        </w:r>
      </w:ins>
    </w:p>
    <w:p w14:paraId="7FC2F6F1" w14:textId="77777777" w:rsidR="00BF54F1" w:rsidRDefault="002044EA">
      <w:pPr>
        <w:rPr>
          <w:ins w:id="263" w:author="Bidder" w:date="2024-11-29T20:29:00Z" w16du:dateUtc="2024-11-29T14:59:00Z"/>
        </w:rPr>
      </w:pPr>
      <w:ins w:id="264" w:author="Bidder" w:date="2024-11-29T20:29:00Z" w16du:dateUtc="2024-11-29T14:59:00Z">
        <w:r>
          <w:t>62 41 This Guarantee shall be valid up to 10/08/2024(the "Expiry Date")</w:t>
        </w:r>
      </w:ins>
    </w:p>
    <w:p w14:paraId="7588845E" w14:textId="77777777" w:rsidR="00BF54F1" w:rsidRDefault="002044EA">
      <w:pPr>
        <w:rPr>
          <w:ins w:id="265" w:author="Bidder" w:date="2024-11-29T20:29:00Z" w16du:dateUtc="2024-11-29T14:59:00Z"/>
        </w:rPr>
      </w:pPr>
      <w:ins w:id="266" w:author="Bidder" w:date="2024-11-29T20:29:00Z" w16du:dateUtc="2024-11-29T14:59:00Z">
        <w:r>
          <w:t>nd</w:t>
        </w:r>
      </w:ins>
    </w:p>
    <w:p w14:paraId="114AFE11" w14:textId="77777777" w:rsidR="00BF54F1" w:rsidRDefault="002044EA">
      <w:pPr>
        <w:rPr>
          <w:ins w:id="267" w:author="Bidder" w:date="2024-11-29T20:29:00Z" w16du:dateUtc="2024-11-29T14:59:00Z"/>
        </w:rPr>
      </w:pPr>
      <w:ins w:id="268" w:author="Bidder" w:date="2024-11-29T20:29:00Z" w16du:dateUtc="2024-11-29T14:59:00Z">
        <w:r>
          <w:t>on oft the Guarantor to</w:t>
        </w:r>
      </w:ins>
    </w:p>
    <w:p w14:paraId="050185A8" w14:textId="77777777" w:rsidR="00BF54F1" w:rsidRDefault="002044EA">
      <w:pPr>
        <w:rPr>
          <w:ins w:id="269" w:author="Bidder" w:date="2024-11-29T20:29:00Z" w16du:dateUtc="2024-11-29T14:59:00Z"/>
        </w:rPr>
      </w:pPr>
      <w:ins w:id="270" w:author="Bidder" w:date="2024-11-29T20:29:00Z" w16du:dateUtc="2024-11-29T14:59:00Z">
        <w:r>
          <w:t>42 Notwithstainding anything to thec contrary contained pgreifa</w:t>
        </w:r>
      </w:ins>
    </w:p>
    <w:p w14:paraId="26712957" w14:textId="77777777" w:rsidR="00BF54F1" w:rsidRDefault="002044EA">
      <w:pPr>
        <w:rPr>
          <w:ins w:id="271" w:author="Bidder" w:date="2024-11-29T20:29:00Z" w16du:dateUtc="2024-11-29T14:59:00Z"/>
        </w:rPr>
      </w:pPr>
      <w:ins w:id="272" w:author="Bidder" w:date="2024-11-29T20:29:00Z" w16du:dateUtc="2024-11-29T14:59:00Z">
        <w:r>
          <w:t>of the</w:t>
        </w:r>
      </w:ins>
    </w:p>
    <w:p w14:paraId="5E4BC7FE" w14:textId="77777777" w:rsidR="00BF54F1" w:rsidRDefault="002044EA">
      <w:pPr>
        <w:rPr>
          <w:ins w:id="273" w:author="Bidder" w:date="2024-11-29T20:29:00Z" w16du:dateUtc="2024-11-29T14:59:00Z"/>
        </w:rPr>
      </w:pPr>
      <w:ins w:id="274" w:author="Bidder" w:date="2024-11-29T20:29:00Z" w16du:dateUtc="2024-11-29T14:59:00Z">
        <w:r>
          <w:lastRenderedPageBreak/>
          <w:t>under this</w:t>
        </w:r>
      </w:ins>
    </w:p>
    <w:p w14:paraId="1C444FDD" w14:textId="77777777" w:rsidR="00BF54F1" w:rsidRDefault="002044EA">
      <w:pPr>
        <w:rPr>
          <w:ins w:id="275" w:author="Bidder" w:date="2024-11-29T20:29:00Z" w16du:dateUtc="2024-11-29T14:59:00Z"/>
        </w:rPr>
      </w:pPr>
      <w:ins w:id="276" w:author="Bidder" w:date="2024-11-29T20:29:00Z" w16du:dateUtc="2024-11-29T14:59:00Z">
        <w:r>
          <w:t>sholl erise brior the Tulfillment</w:t>
        </w:r>
      </w:ins>
    </w:p>
    <w:p w14:paraId="03B89D0B" w14:textId="77777777" w:rsidR="00BF54F1" w:rsidRDefault="002044EA">
      <w:pPr>
        <w:rPr>
          <w:ins w:id="277" w:author="Bidder" w:date="2024-11-29T20:29:00Z" w16du:dateUtc="2024-11-29T14:59:00Z"/>
        </w:rPr>
      </w:pPr>
      <w:ins w:id="278" w:author="Bidder" w:date="2024-11-29T20:29:00Z" w16du:dateUtc="2024-11-29T14:59:00Z">
        <w:r>
          <w:t>following,</w:t>
        </w:r>
      </w:ins>
    </w:p>
    <w:p w14:paraId="5C6D549C" w14:textId="77777777" w:rsidR="00BF54F1" w:rsidRDefault="002044EA">
      <w:pPr>
        <w:rPr>
          <w:ins w:id="279" w:author="Bidder" w:date="2024-11-29T20:29:00Z" w16du:dateUtc="2024-11-29T14:59:00Z"/>
        </w:rPr>
      </w:pPr>
      <w:ins w:id="280" w:author="Bidder" w:date="2024-11-29T20:29:00Z" w16du:dateUtc="2024-11-29T14:59:00Z">
        <w:r>
          <w:t xml:space="preserve"> 43 pay any gmount</w:t>
        </w:r>
      </w:ins>
    </w:p>
    <w:p w14:paraId="6953C58D" w14:textId="77777777" w:rsidR="00BF54F1" w:rsidRDefault="002044EA">
      <w:pPr>
        <w:rPr>
          <w:ins w:id="281" w:author="Bidder" w:date="2024-11-29T20:29:00Z" w16du:dateUtc="2024-11-29T14:59:00Z"/>
        </w:rPr>
      </w:pPr>
      <w:ins w:id="282" w:author="Bidder" w:date="2024-11-29T20:29:00Z" w16du:dateUtc="2024-11-29T14:59:00Z">
        <w:r>
          <w:t>Guarantee</w:t>
        </w:r>
      </w:ins>
    </w:p>
    <w:p w14:paraId="4DCEAD1B" w14:textId="77777777" w:rsidR="00BF54F1" w:rsidRDefault="002044EA">
      <w:pPr>
        <w:rPr>
          <w:ins w:id="283" w:author="Bidder" w:date="2024-11-29T20:29:00Z" w16du:dateUtc="2024-11-29T14:59:00Z"/>
        </w:rPr>
      </w:pPr>
      <w:ins w:id="284" w:author="Bidder" w:date="2024-11-29T20:29:00Z" w16du:dateUtc="2024-11-29T14:59:00Z">
        <w:r>
          <w:t>ICM</w:t>
        </w:r>
      </w:ins>
    </w:p>
    <w:p w14:paraId="0CD3BA75" w14:textId="77777777" w:rsidR="00BF54F1" w:rsidRDefault="002044EA">
      <w:pPr>
        <w:rPr>
          <w:ins w:id="285" w:author="Bidder" w:date="2024-11-29T20:29:00Z" w16du:dateUtc="2024-11-29T14:59:00Z"/>
        </w:rPr>
      </w:pPr>
      <w:ins w:id="286" w:author="Bidder" w:date="2024-11-29T20:29:00Z" w16du:dateUtc="2024-11-29T14:59:00Z">
        <w:r>
          <w:t>C44 conditions precedent:</w:t>
        </w:r>
      </w:ins>
    </w:p>
    <w:p w14:paraId="31A4BF38" w14:textId="77777777" w:rsidR="00BF54F1" w:rsidRDefault="002044EA">
      <w:pPr>
        <w:rPr>
          <w:ins w:id="287" w:author="Bidder" w:date="2024-11-29T20:29:00Z" w16du:dateUtc="2024-11-29T14:59:00Z"/>
        </w:rPr>
      </w:pPr>
      <w:ins w:id="288" w:author="Bidder" w:date="2024-11-29T20:29:00Z" w16du:dateUtc="2024-11-29T14:59:00Z">
        <w:r>
          <w:t>U</w:t>
        </w:r>
      </w:ins>
    </w:p>
    <w:p w14:paraId="1848A156" w14:textId="77777777" w:rsidR="00BF54F1" w:rsidRDefault="002044EA">
      <w:pPr>
        <w:rPr>
          <w:ins w:id="289" w:author="Bidder" w:date="2024-11-29T20:29:00Z" w16du:dateUtc="2024-11-29T14:59:00Z"/>
        </w:rPr>
      </w:pPr>
      <w:ins w:id="290" w:author="Bidder" w:date="2024-11-29T20:29:00Z" w16du:dateUtc="2024-11-29T14:59:00Z">
        <w:r>
          <w:t>MCt</w:t>
        </w:r>
      </w:ins>
    </w:p>
    <w:p w14:paraId="3562197D" w14:textId="77777777" w:rsidR="00BF54F1" w:rsidRDefault="002044EA">
      <w:pPr>
        <w:rPr>
          <w:ins w:id="291" w:author="Bidder" w:date="2024-11-29T20:29:00Z" w16du:dateUtc="2024-11-29T14:59:00Z"/>
        </w:rPr>
      </w:pPr>
      <w:ins w:id="292" w:author="Bidder" w:date="2024-11-29T20:29:00Z" w16du:dateUtc="2024-11-29T14:59:00Z">
        <w:r>
          <w:t>claim/der na and -</w:t>
        </w:r>
      </w:ins>
    </w:p>
    <w:p w14:paraId="0F78A190" w14:textId="77777777" w:rsidR="00BF54F1" w:rsidRDefault="002044EA">
      <w:pPr>
        <w:rPr>
          <w:ins w:id="293" w:author="Bidder" w:date="2024-11-29T20:29:00Z" w16du:dateUtc="2024-11-29T14:59:00Z"/>
        </w:rPr>
      </w:pPr>
      <w:ins w:id="294" w:author="Bidder" w:date="2024-11-29T20:29:00Z" w16du:dateUtc="2024-11-29T14:59:00Z">
        <w:r>
          <w:t>of this Guarantee of an aggregate dmount less thdnor</w:t>
        </w:r>
      </w:ins>
    </w:p>
    <w:p w14:paraId="21DAB9ED" w14:textId="77777777" w:rsidR="00BF54F1" w:rsidRDefault="002044EA">
      <w:pPr>
        <w:rPr>
          <w:ins w:id="295" w:author="Bidder" w:date="2024-11-29T20:29:00Z" w16du:dateUtc="2024-11-29T14:59:00Z"/>
        </w:rPr>
      </w:pPr>
      <w:ins w:id="296" w:author="Bidder" w:date="2024-11-29T20:29:00Z" w16du:dateUtc="2024-11-29T14:59:00Z">
        <w:r>
          <w:t>45 (a)w written</w:t>
        </w:r>
      </w:ins>
    </w:p>
    <w:p w14:paraId="5F1B7DCE" w14:textId="77777777" w:rsidR="00BF54F1" w:rsidRDefault="002044EA">
      <w:pPr>
        <w:rPr>
          <w:ins w:id="297" w:author="Bidder" w:date="2024-11-29T20:29:00Z" w16du:dateUtc="2024-11-29T14:59:00Z"/>
        </w:rPr>
      </w:pPr>
      <w:ins w:id="298" w:author="Bidder" w:date="2024-11-29T20:29:00Z" w16du:dateUtc="2024-11-29T14:59:00Z">
        <w:r>
          <w:t>is/are made by the Beneficiary hereunder and,</w:t>
        </w:r>
      </w:ins>
    </w:p>
    <w:p w14:paraId="3CB63754" w14:textId="77777777" w:rsidR="00BF54F1" w:rsidRDefault="002044EA">
      <w:pPr>
        <w:rPr>
          <w:ins w:id="299" w:author="Bidder" w:date="2024-11-29T20:29:00Z" w16du:dateUtc="2024-11-29T14:59:00Z"/>
        </w:rPr>
      </w:pPr>
      <w:ins w:id="300" w:author="Bidder" w:date="2024-11-29T20:29:00Z" w16du:dateUtc="2024-11-29T14:59:00Z">
        <w:r>
          <w:t>TA</w:t>
        </w:r>
      </w:ins>
    </w:p>
    <w:p w14:paraId="35757625" w14:textId="77777777" w:rsidR="00BF54F1" w:rsidRDefault="002044EA">
      <w:pPr>
        <w:rPr>
          <w:ins w:id="301" w:author="Bidder" w:date="2024-11-29T20:29:00Z" w16du:dateUtc="2024-11-29T14:59:00Z"/>
        </w:rPr>
      </w:pPr>
      <w:ins w:id="302" w:author="Bidder" w:date="2024-11-29T20:29:00Z" w16du:dateUtc="2024-11-29T14:59:00Z">
        <w:r>
          <w:t>Bicsd</w:t>
        </w:r>
      </w:ins>
    </w:p>
    <w:p w14:paraId="7642411B" w14:textId="77777777" w:rsidR="00BF54F1" w:rsidRDefault="002044EA">
      <w:pPr>
        <w:rPr>
          <w:ins w:id="303" w:author="Bidder" w:date="2024-11-29T20:29:00Z" w16du:dateUtc="2024-11-29T14:59:00Z"/>
        </w:rPr>
      </w:pPr>
      <w:ins w:id="304" w:author="Bidder" w:date="2024-11-29T20:29:00Z" w16du:dateUtc="2024-11-29T14:59:00Z">
        <w:r>
          <w:t>46 equaltot theGua prealubunts</w:t>
        </w:r>
      </w:ins>
    </w:p>
    <w:p w14:paraId="66C89694" w14:textId="77777777" w:rsidR="00BF54F1" w:rsidRDefault="002044EA">
      <w:pPr>
        <w:rPr>
          <w:ins w:id="305" w:author="Bidder" w:date="2024-11-29T20:29:00Z" w16du:dateUtc="2024-11-29T14:59:00Z"/>
        </w:rPr>
      </w:pPr>
      <w:ins w:id="306" w:author="Bidder" w:date="2024-11-29T20:29:00Z" w16du:dateUtc="2024-11-29T14:59:00Z">
        <w:r>
          <w:t>2</w:t>
        </w:r>
      </w:ins>
    </w:p>
    <w:p w14:paraId="384589A7" w14:textId="77777777" w:rsidR="00BF54F1" w:rsidRDefault="002044EA">
      <w:pPr>
        <w:rPr>
          <w:ins w:id="307" w:author="Bidder" w:date="2024-11-29T20:29:00Z" w16du:dateUtc="2024-11-29T14:59:00Z"/>
        </w:rPr>
      </w:pPr>
      <w:ins w:id="308" w:author="Bidder" w:date="2024-11-29T20:29:00Z" w16du:dateUtc="2024-11-29T14:59:00Z">
        <w:r>
          <w:t>is/are</w:t>
        </w:r>
      </w:ins>
    </w:p>
    <w:p w14:paraId="5EBE95FF" w14:textId="77777777" w:rsidR="00BF54F1" w:rsidRDefault="002044EA">
      <w:pPr>
        <w:rPr>
          <w:ins w:id="309" w:author="Bidder" w:date="2024-11-29T20:29:00Z" w16du:dateUtc="2024-11-29T14:59:00Z"/>
        </w:rPr>
      </w:pPr>
      <w:ins w:id="310" w:author="Bidder" w:date="2024-11-29T20:29:00Z" w16du:dateUtc="2024-11-29T14:59:00Z">
        <w:r>
          <w:t>to the Guarantor on. or beforèthe:</w:t>
        </w:r>
      </w:ins>
    </w:p>
    <w:p w14:paraId="508D38AB" w14:textId="77777777" w:rsidR="00BF54F1" w:rsidRDefault="002044EA">
      <w:pPr>
        <w:rPr>
          <w:ins w:id="311" w:author="Bidder" w:date="2024-11-29T20:29:00Z" w16du:dateUtc="2024-11-29T14:59:00Z"/>
        </w:rPr>
      </w:pPr>
      <w:ins w:id="312" w:author="Bidder" w:date="2024-11-29T20:29:00Z" w16du:dateUtc="2024-11-29T14:59:00Z">
        <w:r>
          <w:t>CICI 47 (b)</w:t>
        </w:r>
      </w:ins>
    </w:p>
    <w:p w14:paraId="54C3DA93" w14:textId="77777777" w:rsidR="00BF54F1" w:rsidRDefault="002044EA">
      <w:pPr>
        <w:rPr>
          <w:ins w:id="313" w:author="Bidder" w:date="2024-11-29T20:29:00Z" w16du:dateUtc="2024-11-29T14:59:00Z"/>
        </w:rPr>
      </w:pPr>
      <w:ins w:id="314" w:author="Bidder" w:date="2024-11-29T20:29:00Z" w16du:dateUtc="2024-11-29T14:59:00Z">
        <w:r>
          <w:t>fen claimidemandis)</w:t>
        </w:r>
      </w:ins>
    </w:p>
    <w:p w14:paraId="78A52D2A" w14:textId="77777777" w:rsidR="00BF54F1" w:rsidRDefault="002044EA">
      <w:pPr>
        <w:rPr>
          <w:ins w:id="315" w:author="Bidder" w:date="2024-11-29T20:29:00Z" w16du:dateUtc="2024-11-29T14:59:00Z"/>
        </w:rPr>
      </w:pPr>
      <w:ins w:id="316" w:author="Bidder" w:date="2024-11-29T20:29:00Z" w16du:dateUtc="2024-11-29T14:59:00Z">
        <w:r>
          <w:t>delivered Tech</w:t>
        </w:r>
      </w:ins>
    </w:p>
    <w:p w14:paraId="73C29672" w14:textId="77777777" w:rsidR="00BF54F1" w:rsidRDefault="002044EA">
      <w:pPr>
        <w:rPr>
          <w:ins w:id="317" w:author="Bidder" w:date="2024-11-29T20:29:00Z" w16du:dateUtc="2024-11-29T14:59:00Z"/>
        </w:rPr>
      </w:pPr>
      <w:ins w:id="318" w:author="Bidder" w:date="2024-11-29T20:29:00Z" w16du:dateUtc="2024-11-29T14:59:00Z">
        <w:r>
          <w:t>Near</w:t>
        </w:r>
      </w:ins>
    </w:p>
    <w:p w14:paraId="0B128CBA" w14:textId="77777777" w:rsidR="00BF54F1" w:rsidRDefault="002044EA">
      <w:pPr>
        <w:rPr>
          <w:ins w:id="319" w:author="Bidder" w:date="2024-11-29T20:29:00Z" w16du:dateUtc="2024-11-29T14:59:00Z"/>
        </w:rPr>
      </w:pPr>
      <w:ins w:id="320" w:author="Bidder" w:date="2024-11-29T20:29:00Z" w16du:dateUtc="2024-11-29T14:59:00Z">
        <w:r>
          <w:t>Chowk, 43/44 Viman</w:t>
        </w:r>
      </w:ins>
    </w:p>
    <w:p w14:paraId="61AD720B" w14:textId="77777777" w:rsidR="00BF54F1" w:rsidRDefault="002044EA">
      <w:pPr>
        <w:rPr>
          <w:ins w:id="321" w:author="Bidder" w:date="2024-11-29T20:29:00Z" w16du:dateUtc="2024-11-29T14:59:00Z"/>
        </w:rPr>
      </w:pPr>
      <w:ins w:id="322" w:author="Bidder" w:date="2024-11-29T20:29:00Z" w16du:dateUtc="2024-11-29T14:59:00Z">
        <w:r>
          <w:t>48 25/09/2024 at the ICICIE Bank Ltd. Parchshil</w:t>
        </w:r>
      </w:ins>
    </w:p>
    <w:p w14:paraId="55FCEBDB" w14:textId="77777777" w:rsidR="00BF54F1" w:rsidRDefault="002044EA">
      <w:pPr>
        <w:rPr>
          <w:ins w:id="323" w:author="Bidder" w:date="2024-11-29T20:29:00Z" w16du:dateUtc="2024-11-29T14:59:00Z"/>
        </w:rPr>
      </w:pPr>
      <w:ins w:id="324" w:author="Bidder" w:date="2024-11-29T20:29:00Z" w16du:dateUtc="2024-11-29T14:59:00Z">
        <w:r>
          <w:t>Park.</w:t>
        </w:r>
      </w:ins>
    </w:p>
    <w:p w14:paraId="62F124EC" w14:textId="77777777" w:rsidR="00BF54F1" w:rsidRDefault="002044EA">
      <w:pPr>
        <w:rPr>
          <w:ins w:id="325" w:author="Bidder" w:date="2024-11-29T20:29:00Z" w16du:dateUtc="2024-11-29T14:59:00Z"/>
        </w:rPr>
      </w:pPr>
      <w:ins w:id="326" w:author="Bidder" w:date="2024-11-29T20:29:00Z" w16du:dateUtc="2024-11-29T14:59:00Z">
        <w:r>
          <w:lastRenderedPageBreak/>
          <w:t>Ganapathi ICA</w:t>
        </w:r>
      </w:ins>
    </w:p>
    <w:p w14:paraId="58224EF2" w14:textId="77777777" w:rsidR="00BF54F1" w:rsidRDefault="002044EA">
      <w:pPr>
        <w:rPr>
          <w:ins w:id="327" w:author="Bidder" w:date="2024-11-29T20:29:00Z" w16du:dateUtc="2024-11-29T14:59:00Z"/>
        </w:rPr>
      </w:pPr>
      <w:ins w:id="328" w:author="Bidder" w:date="2024-11-29T20:29:00Z" w16du:dateUtc="2024-11-29T14:59:00Z">
        <w:r>
          <w:t>ICH</w:t>
        </w:r>
      </w:ins>
    </w:p>
    <w:p w14:paraId="373B7241" w14:textId="77777777" w:rsidR="00BF54F1" w:rsidRDefault="002044EA">
      <w:pPr>
        <w:rPr>
          <w:ins w:id="329" w:author="Bidder" w:date="2024-11-29T20:29:00Z" w16du:dateUtc="2024-11-29T14:59:00Z"/>
        </w:rPr>
      </w:pPr>
      <w:ins w:id="330" w:author="Bidder" w:date="2024-11-29T20:29:00Z" w16du:dateUtc="2024-11-29T14:59:00Z">
        <w:r>
          <w:t xml:space="preserve">Cicigs. Nagar Pune </w:t>
        </w:r>
        <w:r>
          <w:t>-411014.</w:t>
        </w:r>
      </w:ins>
    </w:p>
    <w:p w14:paraId="7E9B075E" w14:textId="77777777" w:rsidR="00BF54F1" w:rsidRDefault="002044EA">
      <w:pPr>
        <w:rPr>
          <w:ins w:id="331" w:author="Bidder" w:date="2024-11-29T20:29:00Z" w16du:dateUtc="2024-11-29T14:59:00Z"/>
        </w:rPr>
      </w:pPr>
      <w:ins w:id="332" w:author="Bidder" w:date="2024-11-29T20:29:00Z" w16du:dateUtc="2024-11-29T14:59:00Z">
        <w:r>
          <w:t>ICICF 50 Date: 6, 531022024</w:t>
        </w:r>
      </w:ins>
    </w:p>
    <w:p w14:paraId="1C76A699" w14:textId="77777777" w:rsidR="00BF54F1" w:rsidRDefault="002044EA">
      <w:pPr>
        <w:rPr>
          <w:ins w:id="333" w:author="Bidder" w:date="2024-11-29T20:29:00Z" w16du:dateUtc="2024-11-29T14:59:00Z"/>
        </w:rPr>
      </w:pPr>
      <w:ins w:id="334" w:author="Bidder" w:date="2024-11-29T20:29:00Z" w16du:dateUtc="2024-11-29T14:59:00Z">
        <w:r>
          <w:t>APici5! Place: Pune VimanNagar.</w:t>
        </w:r>
      </w:ins>
    </w:p>
    <w:p w14:paraId="0EE20265" w14:textId="77777777" w:rsidR="00BF54F1" w:rsidRDefault="002044EA">
      <w:pPr>
        <w:rPr>
          <w:ins w:id="335" w:author="Bidder" w:date="2024-11-29T20:29:00Z" w16du:dateUtc="2024-11-29T14:59:00Z"/>
        </w:rPr>
      </w:pPr>
      <w:ins w:id="336" w:author="Bidder" w:date="2024-11-29T20:29:00Z" w16du:dateUtc="2024-11-29T14:59:00Z">
        <w:r>
          <w:t>52 For ICICI BANK LIMITED</w:t>
        </w:r>
      </w:ins>
    </w:p>
    <w:p w14:paraId="0F8282C2" w14:textId="77777777" w:rsidR="00BF54F1" w:rsidRDefault="002044EA">
      <w:pPr>
        <w:rPr>
          <w:ins w:id="337" w:author="Bidder" w:date="2024-11-29T20:29:00Z" w16du:dateUtc="2024-11-29T14:59:00Z"/>
        </w:rPr>
      </w:pPr>
      <w:ins w:id="338" w:author="Bidder" w:date="2024-11-29T20:29:00Z" w16du:dateUtc="2024-11-29T14:59:00Z">
        <w:r>
          <w:t xml:space="preserve"> 53 Authorised Signatories</w:t>
        </w:r>
      </w:ins>
    </w:p>
    <w:p w14:paraId="1CDF0A72" w14:textId="77777777" w:rsidR="00BF54F1" w:rsidRDefault="002044EA">
      <w:pPr>
        <w:rPr>
          <w:ins w:id="339" w:author="Bidder" w:date="2024-11-29T20:29:00Z" w16du:dateUtc="2024-11-29T14:59:00Z"/>
        </w:rPr>
      </w:pPr>
      <w:ins w:id="340" w:author="Bidder" w:date="2024-11-29T20:29:00Z" w16du:dateUtc="2024-11-29T14:59:00Z">
        <w:r>
          <w:t>CICI</w:t>
        </w:r>
      </w:ins>
    </w:p>
    <w:p w14:paraId="33A07335" w14:textId="77777777" w:rsidR="00BF54F1" w:rsidRDefault="002044EA">
      <w:pPr>
        <w:rPr>
          <w:ins w:id="341" w:author="Bidder" w:date="2024-11-29T20:29:00Z" w16du:dateUtc="2024-11-29T14:59:00Z"/>
        </w:rPr>
      </w:pPr>
      <w:ins w:id="342" w:author="Bidder" w:date="2024-11-29T20:29:00Z" w16du:dateUtc="2024-11-29T14:59:00Z">
        <w:r>
          <w:t>C6</w:t>
        </w:r>
      </w:ins>
    </w:p>
    <w:p w14:paraId="2D709025" w14:textId="77777777" w:rsidR="00BF54F1" w:rsidRDefault="002044EA">
      <w:pPr>
        <w:rPr>
          <w:ins w:id="343" w:author="Bidder" w:date="2024-11-29T20:29:00Z" w16du:dateUtc="2024-11-29T14:59:00Z"/>
        </w:rPr>
      </w:pPr>
      <w:ins w:id="344" w:author="Bidder" w:date="2024-11-29T20:29:00Z" w16du:dateUtc="2024-11-29T14:59:00Z">
        <w:r>
          <w:t>Signature: Aio</w:t>
        </w:r>
      </w:ins>
    </w:p>
    <w:p w14:paraId="5256B7C1" w14:textId="77777777" w:rsidR="00BF54F1" w:rsidRDefault="002044EA">
      <w:pPr>
        <w:rPr>
          <w:ins w:id="345" w:author="Bidder" w:date="2024-11-29T20:29:00Z" w16du:dateUtc="2024-11-29T14:59:00Z"/>
        </w:rPr>
      </w:pPr>
      <w:ins w:id="346" w:author="Bidder" w:date="2024-11-29T20:29:00Z" w16du:dateUtc="2024-11-29T14:59:00Z">
        <w:r>
          <w:t>54 Signature:</w:t>
        </w:r>
      </w:ins>
    </w:p>
    <w:p w14:paraId="63D4388F" w14:textId="77777777" w:rsidR="00BF54F1" w:rsidRDefault="002044EA">
      <w:pPr>
        <w:rPr>
          <w:ins w:id="347" w:author="Bidder" w:date="2024-11-29T20:29:00Z" w16du:dateUtc="2024-11-29T14:59:00Z"/>
        </w:rPr>
      </w:pPr>
      <w:ins w:id="348" w:author="Bidder" w:date="2024-11-29T20:29:00Z" w16du:dateUtc="2024-11-29T14:59:00Z">
        <w:r>
          <w:t>M.</w:t>
        </w:r>
      </w:ins>
    </w:p>
    <w:p w14:paraId="5F8AB0CC" w14:textId="77777777" w:rsidR="00BF54F1" w:rsidRDefault="002044EA">
      <w:pPr>
        <w:rPr>
          <w:ins w:id="349" w:author="Bidder" w:date="2024-11-29T20:29:00Z" w16du:dateUtc="2024-11-29T14:59:00Z"/>
        </w:rPr>
      </w:pPr>
      <w:ins w:id="350" w:author="Bidder" w:date="2024-11-29T20:29:00Z" w16du:dateUtc="2024-11-29T14:59:00Z">
        <w:r>
          <w:t>Pici</w:t>
        </w:r>
      </w:ins>
    </w:p>
    <w:p w14:paraId="66AD5CB2" w14:textId="77777777" w:rsidR="00BF54F1" w:rsidRDefault="002044EA">
      <w:pPr>
        <w:rPr>
          <w:ins w:id="351" w:author="Bidder" w:date="2024-11-29T20:29:00Z" w16du:dateUtc="2024-11-29T14:59:00Z"/>
        </w:rPr>
      </w:pPr>
      <w:ins w:id="352" w:author="Bidder" w:date="2024-11-29T20:29:00Z" w16du:dateUtc="2024-11-29T14:59:00Z">
        <w:r>
          <w:t>55 Name: Surabhi Poamal Name: Rila Poideohi</w:t>
        </w:r>
      </w:ins>
    </w:p>
    <w:p w14:paraId="23CA09A8" w14:textId="77777777" w:rsidR="00BF54F1" w:rsidRDefault="002044EA">
      <w:pPr>
        <w:rPr>
          <w:ins w:id="353" w:author="Bidder" w:date="2024-11-29T20:29:00Z" w16du:dateUtc="2024-11-29T14:59:00Z"/>
        </w:rPr>
      </w:pPr>
      <w:ins w:id="354" w:author="Bidder" w:date="2024-11-29T20:29:00Z" w16du:dateUtc="2024-11-29T14:59:00Z">
        <w:r>
          <w:t>ICICIB</w:t>
        </w:r>
      </w:ins>
    </w:p>
    <w:p w14:paraId="18E14893" w14:textId="77777777" w:rsidR="00BF54F1" w:rsidRDefault="002044EA">
      <w:pPr>
        <w:rPr>
          <w:ins w:id="355" w:author="Bidder" w:date="2024-11-29T20:29:00Z" w16du:dateUtc="2024-11-29T14:59:00Z"/>
        </w:rPr>
      </w:pPr>
      <w:ins w:id="356" w:author="Bidder" w:date="2024-11-29T20:29:00Z" w16du:dateUtc="2024-11-29T14:59:00Z">
        <w:r>
          <w:t xml:space="preserve">56 Signature Codas 432260 </w:t>
        </w:r>
        <w:r>
          <w:t>Signature Code: 9024373</w:t>
        </w:r>
      </w:ins>
    </w:p>
    <w:p w14:paraId="15AA0160" w14:textId="77777777" w:rsidR="00BF54F1" w:rsidRDefault="002044EA">
      <w:pPr>
        <w:rPr>
          <w:ins w:id="357" w:author="Bidder" w:date="2024-11-29T20:29:00Z" w16du:dateUtc="2024-11-29T14:59:00Z"/>
        </w:rPr>
      </w:pPr>
      <w:ins w:id="358" w:author="Bidder" w:date="2024-11-29T20:29:00Z" w16du:dateUtc="2024-11-29T14:59:00Z">
        <w:r>
          <w:t>Poge2 2of2</w:t>
        </w:r>
      </w:ins>
    </w:p>
    <w:p w14:paraId="36038EC7" w14:textId="77777777" w:rsidR="00BF54F1" w:rsidRDefault="002044EA">
      <w:pPr>
        <w:rPr>
          <w:ins w:id="359" w:author="Bidder" w:date="2024-11-29T20:29:00Z" w16du:dateUtc="2024-11-29T14:59:00Z"/>
        </w:rPr>
      </w:pPr>
      <w:ins w:id="360" w:author="Bidder" w:date="2024-11-29T20:29:00Z" w16du:dateUtc="2024-11-29T14:59:00Z">
        <w:r>
          <w:t>icic</w:t>
        </w:r>
      </w:ins>
    </w:p>
    <w:p w14:paraId="41892609" w14:textId="77777777" w:rsidR="00BF54F1" w:rsidRDefault="002044EA">
      <w:pPr>
        <w:rPr>
          <w:ins w:id="361" w:author="Bidder" w:date="2024-11-29T20:29:00Z" w16du:dateUtc="2024-11-29T14:59:00Z"/>
        </w:rPr>
      </w:pPr>
      <w:ins w:id="362" w:author="Bidder" w:date="2024-11-29T20:29:00Z" w16du:dateUtc="2024-11-29T14:59:00Z">
        <w:r>
          <w:t>ICH</w:t>
        </w:r>
      </w:ins>
    </w:p>
    <w:p w14:paraId="4584F485" w14:textId="77777777" w:rsidR="00BF54F1" w:rsidRDefault="002044EA">
      <w:pPr>
        <w:rPr>
          <w:ins w:id="363" w:author="Bidder" w:date="2024-11-29T20:29:00Z" w16du:dateUtc="2024-11-29T14:59:00Z"/>
        </w:rPr>
      </w:pPr>
      <w:ins w:id="364" w:author="Bidder" w:date="2024-11-29T20:29:00Z" w16du:dateUtc="2024-11-29T14:59:00Z">
        <w:r>
          <w:t>3,</w:t>
        </w:r>
      </w:ins>
    </w:p>
    <w:p w14:paraId="18A57693" w14:textId="77777777" w:rsidR="00BF54F1" w:rsidRDefault="002044EA">
      <w:pPr>
        <w:rPr>
          <w:ins w:id="365" w:author="Bidder" w:date="2024-11-29T20:29:00Z" w16du:dateUtc="2024-11-29T14:59:00Z"/>
        </w:rPr>
      </w:pPr>
      <w:ins w:id="366" w:author="Bidder" w:date="2024-11-29T20:29:00Z" w16du:dateUtc="2024-11-29T14:59:00Z">
        <w:r>
          <w:t>A</w:t>
        </w:r>
      </w:ins>
    </w:p>
    <w:p w14:paraId="1EC29A3B" w14:textId="77777777" w:rsidR="00BF54F1" w:rsidRDefault="002044EA">
      <w:pPr>
        <w:rPr>
          <w:ins w:id="367" w:author="Bidder" w:date="2024-11-29T20:29:00Z" w16du:dateUtc="2024-11-29T14:59:00Z"/>
        </w:rPr>
      </w:pPr>
      <w:ins w:id="368" w:author="Bidder" w:date="2024-11-29T20:29:00Z" w16du:dateUtc="2024-11-29T14:59:00Z">
        <w:r>
          <w:t xml:space="preserve">The beneficiary may, int </w:t>
        </w:r>
      </w:ins>
    </w:p>
    <w:p w14:paraId="2AA37F15" w14:textId="77777777" w:rsidR="00BF54F1" w:rsidRDefault="002044EA">
      <w:pPr>
        <w:rPr>
          <w:ins w:id="369" w:author="Bidder" w:date="2024-11-29T20:29:00Z" w16du:dateUtc="2024-11-29T14:59:00Z"/>
        </w:rPr>
      </w:pPr>
      <w:ins w:id="370" w:author="Bidder" w:date="2024-11-29T20:29:00Z" w16du:dateUtc="2024-11-29T14:59:00Z">
        <w:r>
          <w:t>teppsy, verify the genuineness oftre a</w:t>
        </w:r>
      </w:ins>
    </w:p>
    <w:p w14:paraId="5D4F2491" w14:textId="77777777" w:rsidR="00BF54F1" w:rsidRDefault="002044EA">
      <w:pPr>
        <w:rPr>
          <w:ins w:id="371" w:author="Bidder" w:date="2024-11-29T20:29:00Z" w16du:dateUtc="2024-11-29T14:59:00Z"/>
        </w:rPr>
      </w:pPr>
      <w:ins w:id="372" w:author="Bidder" w:date="2024-11-29T20:29:00Z" w16du:dateUtc="2024-11-29T14:59:00Z">
        <w:r>
          <w:t>ntee by seeking</w:t>
        </w:r>
      </w:ins>
    </w:p>
    <w:p w14:paraId="403AA3A5" w14:textId="77777777" w:rsidR="00BF54F1" w:rsidRDefault="002044EA">
      <w:pPr>
        <w:rPr>
          <w:ins w:id="373" w:author="Bidder" w:date="2024-11-29T20:29:00Z" w16du:dateUtc="2024-11-29T14:59:00Z"/>
        </w:rPr>
      </w:pPr>
      <w:ins w:id="374" w:author="Bidder" w:date="2024-11-29T20:29:00Z" w16du:dateUtc="2024-11-29T14:59:00Z">
        <w:r>
          <w:t>ofitsi Issuanice frome a braeny Rt6éankc othert thant the issuing brahenpas</w:t>
        </w:r>
      </w:ins>
    </w:p>
    <w:p w14:paraId="24A4CA08" w14:textId="77777777" w:rsidR="00BF54F1" w:rsidRDefault="002044EA">
      <w:pPr>
        <w:rPr>
          <w:ins w:id="375" w:author="Bidder" w:date="2024-11-29T20:29:00Z" w16du:dateUtc="2024-11-29T14:59:00Z"/>
        </w:rPr>
      </w:pPr>
      <w:ins w:id="376" w:author="Bidder" w:date="2024-11-29T20:29:00Z" w16du:dateUtc="2024-11-29T14:59:00Z">
        <w:r>
          <w:t>ICICI</w:t>
        </w:r>
      </w:ins>
    </w:p>
    <w:p w14:paraId="60E76D9F" w14:textId="77777777" w:rsidR="00BF54F1" w:rsidRDefault="002044EA">
      <w:pPr>
        <w:rPr>
          <w:ins w:id="377" w:author="Bidder" w:date="2024-11-29T20:29:00Z" w16du:dateUtc="2024-11-29T14:59:00Z"/>
        </w:rPr>
      </w:pPr>
      <w:ins w:id="378" w:author="Bidder" w:date="2024-11-29T20:29:00Z" w16du:dateUtc="2024-11-29T14:59:00Z">
        <w:r>
          <w:lastRenderedPageBreak/>
          <w:t>A</w:t>
        </w:r>
      </w:ins>
    </w:p>
    <w:p w14:paraId="29654900" w14:textId="77777777" w:rsidR="00BF54F1" w:rsidRDefault="002044EA">
      <w:pPr>
        <w:rPr>
          <w:ins w:id="379" w:author="Bidder" w:date="2024-11-29T20:29:00Z" w16du:dateUtc="2024-11-29T14:59:00Z"/>
        </w:rPr>
      </w:pPr>
      <w:ins w:id="380" w:author="Bidder" w:date="2024-11-29T20:29:00Z" w16du:dateUtc="2024-11-29T14:59:00Z">
        <w:r>
          <w:t>Regd,Office: ICICI Bankl Ltd., ICIC/Bank Tower, Near Chakli Circie, Old Padra Road, Vadodara.fin.cgde- 390 001vieret,</w:t>
        </w:r>
      </w:ins>
    </w:p>
    <w:p w14:paraId="2DAE4F7B" w14:textId="77777777" w:rsidR="00BF54F1" w:rsidRDefault="002044EA">
      <w:pPr>
        <w:rPr>
          <w:ins w:id="381" w:author="Bidder" w:date="2024-11-29T20:29:00Z" w16du:dateUtc="2024-11-29T14:59:00Z"/>
        </w:rPr>
      </w:pPr>
      <w:ins w:id="382" w:author="Bidder" w:date="2024-11-29T20:29:00Z" w16du:dateUtc="2024-11-29T14:59:00Z">
        <w:r>
          <w:t>Phone +91-265-6722286, CINI 165190G/194PLC021012</w:t>
        </w:r>
      </w:ins>
    </w:p>
    <w:p w14:paraId="132BEA4B" w14:textId="77777777" w:rsidR="00BF54F1" w:rsidRDefault="002044EA">
      <w:pPr>
        <w:rPr>
          <w:ins w:id="383" w:author="Bidder" w:date="2024-11-29T20:29:00Z" w16du:dateUtc="2024-11-29T14:59:00Z"/>
        </w:rPr>
      </w:pPr>
      <w:ins w:id="384" w:author="Bidder" w:date="2024-11-29T20:29:00Z" w16du:dateUtc="2024-11-29T14:59:00Z">
        <w:r>
          <w:t>Bici</w:t>
        </w:r>
      </w:ins>
    </w:p>
    <w:p w14:paraId="16C7F319" w14:textId="77777777" w:rsidR="00BF54F1" w:rsidRDefault="002044EA">
      <w:pPr>
        <w:rPr>
          <w:ins w:id="385" w:author="Bidder" w:date="2024-11-29T20:29:00Z" w16du:dateUtc="2024-11-29T14:59:00Z"/>
        </w:rPr>
      </w:pPr>
      <w:ins w:id="386" w:author="Bidder" w:date="2024-11-29T20:29:00Z" w16du:dateUtc="2024-11-29T14:59:00Z">
        <w:r>
          <w:t>: CCI</w:t>
        </w:r>
      </w:ins>
    </w:p>
    <w:p w14:paraId="0FC5D43C" w14:textId="77777777" w:rsidR="00BF54F1" w:rsidRDefault="002044EA">
      <w:pPr>
        <w:rPr>
          <w:ins w:id="387" w:author="Bidder" w:date="2024-11-29T20:29:00Z" w16du:dateUtc="2024-11-29T14:59:00Z"/>
        </w:rPr>
      </w:pPr>
      <w:ins w:id="388" w:author="Bidder" w:date="2024-11-29T20:29:00Z" w16du:dateUtc="2024-11-29T14:59:00Z">
        <w:r>
          <w:t>Gici</w:t>
        </w:r>
      </w:ins>
    </w:p>
    <w:p w14:paraId="336BC695" w14:textId="77777777" w:rsidR="00BF54F1" w:rsidRDefault="002044EA">
      <w:pPr>
        <w:rPr>
          <w:ins w:id="389" w:author="Bidder" w:date="2024-11-29T20:29:00Z" w16du:dateUtc="2024-11-29T14:59:00Z"/>
        </w:rPr>
      </w:pPr>
      <w:ins w:id="390" w:author="Bidder" w:date="2024-11-29T20:29:00Z" w16du:dateUtc="2024-11-29T14:59:00Z">
        <w:r>
          <w:t>cnn</w:t>
        </w:r>
      </w:ins>
    </w:p>
    <w:p w14:paraId="48AE123A" w14:textId="77777777" w:rsidR="00BF54F1" w:rsidRDefault="002044EA">
      <w:pPr>
        <w:rPr>
          <w:ins w:id="391" w:author="Bidder" w:date="2024-11-29T20:29:00Z" w16du:dateUtc="2024-11-29T14:59:00Z"/>
        </w:rPr>
      </w:pPr>
      <w:ins w:id="392" w:author="Bidder" w:date="2024-11-29T20:29:00Z" w16du:dateUtc="2024-11-29T14:59:00Z">
        <w:r>
          <w:t>Ciciciss</w:t>
        </w:r>
      </w:ins>
    </w:p>
    <w:p w14:paraId="58FE1B94" w14:textId="77777777" w:rsidR="00BF54F1" w:rsidRDefault="00BF54F1">
      <w:pPr>
        <w:spacing w:line="168" w:lineRule="auto"/>
        <w:rPr>
          <w:ins w:id="393" w:author="Bidder" w:date="2024-11-29T20:29:00Z" w16du:dateUtc="2024-11-29T14:59:00Z"/>
        </w:rPr>
      </w:pPr>
    </w:p>
    <w:p w14:paraId="2774D4CF" w14:textId="77777777" w:rsidR="00BF54F1" w:rsidRPr="002044EA" w:rsidRDefault="00BF54F1">
      <w:pPr>
        <w:spacing w:line="168" w:lineRule="auto"/>
        <w:pPrChange w:id="394" w:author="Bidder" w:date="2024-11-29T20:29:00Z" w16du:dateUtc="2024-11-29T14:59:00Z">
          <w:pPr>
            <w:spacing w:line="276" w:lineRule="auto"/>
          </w:pPr>
        </w:pPrChange>
      </w:pPr>
    </w:p>
    <w:sectPr w:rsidR="00BF54F1" w:rsidRPr="002044EA" w:rsidSect="00034616">
      <w:pgSz w:w="12240" w:h="15840"/>
      <w:pgMar w:top="1440" w:right="1800" w:bottom="1440" w:left="1800" w:header="720" w:footer="720" w:gutter="0"/>
      <w:cols w:space="720" w:equalWidth="1"/>
      <w:docGrid w:linePitch="360"/>
      <w:sectPrChange w:id="395" w:author="Bidder" w:date="2024-11-29T20:29:00Z" w16du:dateUtc="2024-11-29T14:59:00Z">
        <w:sectPr w:rsidR="00BF54F1" w:rsidRPr="002044EA" w:rsidSect="00034616">
          <w:pgMar w:top="1440" w:right="1240" w:bottom="1440" w:left="1400" w:header="0" w:footer="0" w:gutter="0"/>
          <w:cols w:equalWidth="0">
            <w:col w:w="9600"/>
          </w:cols>
          <w:docGrid w:linePitch="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9710179">
    <w:abstractNumId w:val="8"/>
  </w:num>
  <w:num w:numId="2" w16cid:durableId="413205458">
    <w:abstractNumId w:val="6"/>
  </w:num>
  <w:num w:numId="3" w16cid:durableId="1404908938">
    <w:abstractNumId w:val="5"/>
  </w:num>
  <w:num w:numId="4" w16cid:durableId="1695762061">
    <w:abstractNumId w:val="4"/>
  </w:num>
  <w:num w:numId="5" w16cid:durableId="854807602">
    <w:abstractNumId w:val="7"/>
  </w:num>
  <w:num w:numId="6" w16cid:durableId="210845728">
    <w:abstractNumId w:val="3"/>
  </w:num>
  <w:num w:numId="7" w16cid:durableId="2063092532">
    <w:abstractNumId w:val="2"/>
  </w:num>
  <w:num w:numId="8" w16cid:durableId="2784893">
    <w:abstractNumId w:val="1"/>
  </w:num>
  <w:num w:numId="9" w16cid:durableId="199440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B49"/>
    <w:rsid w:val="00034616"/>
    <w:rsid w:val="0006063C"/>
    <w:rsid w:val="000A6970"/>
    <w:rsid w:val="0015074B"/>
    <w:rsid w:val="00151B55"/>
    <w:rsid w:val="002044EA"/>
    <w:rsid w:val="0029639D"/>
    <w:rsid w:val="002E595E"/>
    <w:rsid w:val="00326F90"/>
    <w:rsid w:val="00343C19"/>
    <w:rsid w:val="00760454"/>
    <w:rsid w:val="007761E2"/>
    <w:rsid w:val="007D0B37"/>
    <w:rsid w:val="008D0814"/>
    <w:rsid w:val="009A4D85"/>
    <w:rsid w:val="00AA1D8D"/>
    <w:rsid w:val="00B10AE2"/>
    <w:rsid w:val="00B47730"/>
    <w:rsid w:val="00BB5FBE"/>
    <w:rsid w:val="00BF54F1"/>
    <w:rsid w:val="00C51122"/>
    <w:rsid w:val="00CB0664"/>
    <w:rsid w:val="00E45F72"/>
    <w:rsid w:val="00EA4D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B7FFC3"/>
  <w14:defaultImageDpi w14:val="300"/>
  <w15:docId w15:val="{7A551E31-891C-4632-8F1A-A03C56E4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4EA"/>
    <w:pPr>
      <w:pPrChange w:id="0" w:author="Bidder" w:date="2024-11-29T20:29:00Z">
        <w:pPr/>
      </w:pPrChange>
    </w:pPr>
    <w:rPr>
      <w:rFonts w:ascii="Arial" w:hAnsi="Arial"/>
      <w:sz w:val="23"/>
      <w:rPrChange w:id="0" w:author="Bidder" w:date="2024-11-29T20:29:00Z">
        <w:rPr>
          <w:rFonts w:eastAsiaTheme="minorEastAsia"/>
          <w:sz w:val="22"/>
          <w:szCs w:val="22"/>
          <w:lang w:val="en-IN" w:eastAsia="en-IN" w:bidi="ar-SA"/>
        </w:rPr>
      </w:rPrChang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5815">
      <w:bodyDiv w:val="1"/>
      <w:marLeft w:val="0"/>
      <w:marRight w:val="0"/>
      <w:marTop w:val="0"/>
      <w:marBottom w:val="0"/>
      <w:divBdr>
        <w:top w:val="none" w:sz="0" w:space="0" w:color="auto"/>
        <w:left w:val="none" w:sz="0" w:space="0" w:color="auto"/>
        <w:bottom w:val="none" w:sz="0" w:space="0" w:color="auto"/>
        <w:right w:val="none" w:sz="0" w:space="0" w:color="auto"/>
      </w:divBdr>
      <w:divsChild>
        <w:div w:id="1877427715">
          <w:marLeft w:val="0"/>
          <w:marRight w:val="0"/>
          <w:marTop w:val="0"/>
          <w:marBottom w:val="0"/>
          <w:divBdr>
            <w:top w:val="none" w:sz="0" w:space="0" w:color="auto"/>
            <w:left w:val="none" w:sz="0" w:space="0" w:color="auto"/>
            <w:bottom w:val="none" w:sz="0" w:space="0" w:color="auto"/>
            <w:right w:val="none" w:sz="0" w:space="0" w:color="auto"/>
          </w:divBdr>
          <w:divsChild>
            <w:div w:id="758910853">
              <w:marLeft w:val="0"/>
              <w:marRight w:val="0"/>
              <w:marTop w:val="0"/>
              <w:marBottom w:val="0"/>
              <w:divBdr>
                <w:top w:val="none" w:sz="0" w:space="0" w:color="auto"/>
                <w:left w:val="none" w:sz="0" w:space="0" w:color="auto"/>
                <w:bottom w:val="none" w:sz="0" w:space="0" w:color="auto"/>
                <w:right w:val="none" w:sz="0" w:space="0" w:color="auto"/>
              </w:divBdr>
              <w:divsChild>
                <w:div w:id="175384486">
                  <w:marLeft w:val="0"/>
                  <w:marRight w:val="0"/>
                  <w:marTop w:val="0"/>
                  <w:marBottom w:val="0"/>
                  <w:divBdr>
                    <w:top w:val="none" w:sz="0" w:space="0" w:color="auto"/>
                    <w:left w:val="none" w:sz="0" w:space="0" w:color="auto"/>
                    <w:bottom w:val="none" w:sz="0" w:space="0" w:color="auto"/>
                    <w:right w:val="none" w:sz="0" w:space="0" w:color="auto"/>
                  </w:divBdr>
                  <w:divsChild>
                    <w:div w:id="223104336">
                      <w:marLeft w:val="0"/>
                      <w:marRight w:val="0"/>
                      <w:marTop w:val="0"/>
                      <w:marBottom w:val="0"/>
                      <w:divBdr>
                        <w:top w:val="none" w:sz="0" w:space="0" w:color="auto"/>
                        <w:left w:val="none" w:sz="0" w:space="0" w:color="auto"/>
                        <w:bottom w:val="none" w:sz="0" w:space="0" w:color="auto"/>
                        <w:right w:val="none" w:sz="0" w:space="0" w:color="auto"/>
                      </w:divBdr>
                      <w:divsChild>
                        <w:div w:id="209731519">
                          <w:marLeft w:val="0"/>
                          <w:marRight w:val="0"/>
                          <w:marTop w:val="0"/>
                          <w:marBottom w:val="0"/>
                          <w:divBdr>
                            <w:top w:val="none" w:sz="0" w:space="0" w:color="auto"/>
                            <w:left w:val="none" w:sz="0" w:space="0" w:color="auto"/>
                            <w:bottom w:val="none" w:sz="0" w:space="0" w:color="auto"/>
                            <w:right w:val="none" w:sz="0" w:space="0" w:color="auto"/>
                          </w:divBdr>
                          <w:divsChild>
                            <w:div w:id="15115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31508">
      <w:bodyDiv w:val="1"/>
      <w:marLeft w:val="0"/>
      <w:marRight w:val="0"/>
      <w:marTop w:val="0"/>
      <w:marBottom w:val="0"/>
      <w:divBdr>
        <w:top w:val="none" w:sz="0" w:space="0" w:color="auto"/>
        <w:left w:val="none" w:sz="0" w:space="0" w:color="auto"/>
        <w:bottom w:val="none" w:sz="0" w:space="0" w:color="auto"/>
        <w:right w:val="none" w:sz="0" w:space="0" w:color="auto"/>
      </w:divBdr>
      <w:divsChild>
        <w:div w:id="1500459145">
          <w:marLeft w:val="0"/>
          <w:marRight w:val="0"/>
          <w:marTop w:val="0"/>
          <w:marBottom w:val="0"/>
          <w:divBdr>
            <w:top w:val="none" w:sz="0" w:space="0" w:color="auto"/>
            <w:left w:val="none" w:sz="0" w:space="0" w:color="auto"/>
            <w:bottom w:val="none" w:sz="0" w:space="0" w:color="auto"/>
            <w:right w:val="none" w:sz="0" w:space="0" w:color="auto"/>
          </w:divBdr>
          <w:divsChild>
            <w:div w:id="1658726508">
              <w:marLeft w:val="0"/>
              <w:marRight w:val="0"/>
              <w:marTop w:val="0"/>
              <w:marBottom w:val="0"/>
              <w:divBdr>
                <w:top w:val="none" w:sz="0" w:space="0" w:color="auto"/>
                <w:left w:val="none" w:sz="0" w:space="0" w:color="auto"/>
                <w:bottom w:val="none" w:sz="0" w:space="0" w:color="auto"/>
                <w:right w:val="none" w:sz="0" w:space="0" w:color="auto"/>
              </w:divBdr>
              <w:divsChild>
                <w:div w:id="1564481507">
                  <w:marLeft w:val="0"/>
                  <w:marRight w:val="0"/>
                  <w:marTop w:val="0"/>
                  <w:marBottom w:val="0"/>
                  <w:divBdr>
                    <w:top w:val="none" w:sz="0" w:space="0" w:color="auto"/>
                    <w:left w:val="none" w:sz="0" w:space="0" w:color="auto"/>
                    <w:bottom w:val="none" w:sz="0" w:space="0" w:color="auto"/>
                    <w:right w:val="none" w:sz="0" w:space="0" w:color="auto"/>
                  </w:divBdr>
                  <w:divsChild>
                    <w:div w:id="260726946">
                      <w:marLeft w:val="0"/>
                      <w:marRight w:val="0"/>
                      <w:marTop w:val="0"/>
                      <w:marBottom w:val="0"/>
                      <w:divBdr>
                        <w:top w:val="none" w:sz="0" w:space="0" w:color="auto"/>
                        <w:left w:val="none" w:sz="0" w:space="0" w:color="auto"/>
                        <w:bottom w:val="none" w:sz="0" w:space="0" w:color="auto"/>
                        <w:right w:val="none" w:sz="0" w:space="0" w:color="auto"/>
                      </w:divBdr>
                      <w:divsChild>
                        <w:div w:id="930238290">
                          <w:marLeft w:val="0"/>
                          <w:marRight w:val="0"/>
                          <w:marTop w:val="0"/>
                          <w:marBottom w:val="0"/>
                          <w:divBdr>
                            <w:top w:val="none" w:sz="0" w:space="0" w:color="auto"/>
                            <w:left w:val="none" w:sz="0" w:space="0" w:color="auto"/>
                            <w:bottom w:val="none" w:sz="0" w:space="0" w:color="auto"/>
                            <w:right w:val="none" w:sz="0" w:space="0" w:color="auto"/>
                          </w:divBdr>
                          <w:divsChild>
                            <w:div w:id="18342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RACHAMADUGU SUBRAMANYA BUVAN</cp:lastModifiedBy>
  <cp:revision>1</cp:revision>
  <dcterms:created xsi:type="dcterms:W3CDTF">2013-12-23T23:15:00Z</dcterms:created>
  <dcterms:modified xsi:type="dcterms:W3CDTF">2024-11-29T14:59:00Z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d2797e84d35d1bb84e8929831a544e06ae321604a8651d8f44164b5bde4f97a9</vt:lpwstr>
  </property>
</Properties>
</file>