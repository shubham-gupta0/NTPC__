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31E99" w14:textId="35938E5E" w:rsidR="00723B2D" w:rsidRDefault="00872133">
      <w:pPr>
        <w:rPr>
          <w:ins w:id="1" w:author="Bidder" w:date="2024-11-29T20:04:00Z" w16du:dateUtc="2024-11-29T14:34:00Z"/>
        </w:rPr>
      </w:pPr>
      <w:del w:id="2" w:author="Bidder" w:date="2024-11-29T20:04:00Z" w16du:dateUtc="2024-11-29T14:34:00Z">
        <w:r w:rsidRPr="00B10AE2">
          <w:rPr>
            <w:rFonts w:eastAsia="Arial" w:cs="Arial"/>
            <w:szCs w:val="23"/>
          </w:rPr>
          <w:delText xml:space="preserve">Form of </w:delText>
        </w:r>
      </w:del>
      <w:ins w:id="3" w:author="Bidder" w:date="2024-11-29T20:04:00Z" w16du:dateUtc="2024-11-29T14:34:00Z">
        <w:r>
          <w:t>BidNumber: GEMC</w:t>
        </w:r>
      </w:ins>
    </w:p>
    <w:p w14:paraId="7BF9CF83" w14:textId="77777777" w:rsidR="00723B2D" w:rsidRDefault="00872133">
      <w:pPr>
        <w:rPr>
          <w:ins w:id="4" w:author="Bidder" w:date="2024-11-29T20:04:00Z" w16du:dateUtc="2024-11-29T14:34:00Z"/>
        </w:rPr>
      </w:pPr>
      <w:ins w:id="5" w:author="Bidder" w:date="2024-11-29T20:04:00Z" w16du:dateUtc="2024-11-29T14:34:00Z">
        <w:r>
          <w:t>1 M</w:t>
        </w:r>
      </w:ins>
    </w:p>
    <w:p w14:paraId="399ABF37" w14:textId="77777777" w:rsidR="00723B2D" w:rsidRDefault="00872133">
      <w:pPr>
        <w:rPr>
          <w:ins w:id="6" w:author="Bidder" w:date="2024-11-29T20:04:00Z" w16du:dateUtc="2024-11-29T14:34:00Z"/>
        </w:rPr>
      </w:pPr>
      <w:ins w:id="7" w:author="Bidder" w:date="2024-11-29T20:04:00Z" w16du:dateUtc="2024-11-29T14:34:00Z">
        <w:r>
          <w:t>Dated: 02- 06-</w:t>
        </w:r>
      </w:ins>
    </w:p>
    <w:p w14:paraId="00A666BE" w14:textId="77777777" w:rsidR="00723B2D" w:rsidRDefault="00872133">
      <w:pPr>
        <w:rPr>
          <w:ins w:id="8" w:author="Bidder" w:date="2024-11-29T20:04:00Z" w16du:dateUtc="2024-11-29T14:34:00Z"/>
        </w:rPr>
      </w:pPr>
      <w:ins w:id="9" w:author="Bidder" w:date="2024-11-29T20:04:00Z" w16du:dateUtc="2024-11-29T14:34:00Z">
        <w:r>
          <w:t>/</w:t>
        </w:r>
      </w:ins>
    </w:p>
    <w:p w14:paraId="0AC03EA0" w14:textId="78C97C78" w:rsidR="00723B2D" w:rsidRPr="00872133" w:rsidRDefault="00872133">
      <w:pPr>
        <w:pPrChange w:id="10" w:author="Bidder" w:date="2024-11-29T20:04:00Z" w16du:dateUtc="2024-11-29T14:34:00Z">
          <w:pPr>
            <w:spacing w:line="276" w:lineRule="auto"/>
            <w:jc w:val="center"/>
          </w:pPr>
        </w:pPrChange>
      </w:pPr>
      <w:ins w:id="11" w:author="Bidder" w:date="2024-11-29T20:04:00Z" w16du:dateUtc="2024-11-29T14:34:00Z">
        <w:r>
          <w:t xml:space="preserve">Formatf for EMD </w:t>
        </w:r>
      </w:ins>
      <w:r w:rsidRPr="00872133">
        <w:t>Bank Guarantee</w:t>
      </w:r>
      <w:del w:id="12" w:author="Bidder" w:date="2024-11-29T20:04:00Z" w16du:dateUtc="2024-11-29T14:34:00Z">
        <w:r w:rsidRPr="00B10AE2">
          <w:rPr>
            <w:rFonts w:eastAsia="Arial" w:cs="Arial"/>
            <w:szCs w:val="23"/>
          </w:rPr>
          <w:delText xml:space="preserve"> towards Bid Security/EMD</w:delText>
        </w:r>
      </w:del>
    </w:p>
    <w:p w14:paraId="64B8FD01" w14:textId="77777777" w:rsidR="00B10AE2" w:rsidRPr="00B10AE2" w:rsidRDefault="00B10AE2" w:rsidP="00B10AE2">
      <w:pPr>
        <w:rPr>
          <w:del w:id="13" w:author="Bidder" w:date="2024-11-29T20:04:00Z" w16du:dateUtc="2024-11-29T14:34:00Z"/>
          <w:rFonts w:cs="Arial"/>
          <w:szCs w:val="23"/>
        </w:rPr>
      </w:pPr>
    </w:p>
    <w:p w14:paraId="27CF017B" w14:textId="77777777" w:rsidR="00B10AE2" w:rsidRPr="00B10AE2" w:rsidRDefault="00B10AE2" w:rsidP="00B10AE2">
      <w:pPr>
        <w:rPr>
          <w:del w:id="14" w:author="Bidder" w:date="2024-11-29T20:04:00Z" w16du:dateUtc="2024-11-29T14:34:00Z"/>
          <w:rFonts w:cs="Arial"/>
          <w:szCs w:val="23"/>
        </w:rPr>
      </w:pPr>
      <w:del w:id="15" w:author="Bidder" w:date="2024-11-29T20:04:00Z" w16du:dateUtc="2024-11-29T14:34:00Z">
        <w:r w:rsidRPr="00B10AE2">
          <w:rPr>
            <w:rFonts w:cs="Arial"/>
            <w:szCs w:val="23"/>
          </w:rPr>
          <w:delText>Bank Guarantee No. ........................</w:delText>
        </w:r>
      </w:del>
    </w:p>
    <w:p w14:paraId="4B7897A9" w14:textId="77777777" w:rsidR="00B10AE2" w:rsidRPr="00B10AE2" w:rsidRDefault="00B10AE2" w:rsidP="00B10AE2">
      <w:pPr>
        <w:rPr>
          <w:del w:id="16" w:author="Bidder" w:date="2024-11-29T20:04:00Z" w16du:dateUtc="2024-11-29T14:34:00Z"/>
          <w:rFonts w:cs="Arial"/>
          <w:szCs w:val="23"/>
        </w:rPr>
      </w:pPr>
      <w:del w:id="17" w:author="Bidder" w:date="2024-11-29T20:04:00Z" w16du:dateUtc="2024-11-29T14:34:00Z">
        <w:r w:rsidRPr="00B10AE2">
          <w:rPr>
            <w:rFonts w:cs="Arial"/>
            <w:szCs w:val="23"/>
          </w:rPr>
          <w:delText>Date..................................................</w:delText>
        </w:r>
      </w:del>
    </w:p>
    <w:p w14:paraId="6C5F0F46" w14:textId="77777777" w:rsidR="00B10AE2" w:rsidRPr="00B10AE2" w:rsidRDefault="00B10AE2" w:rsidP="00B10AE2">
      <w:pPr>
        <w:rPr>
          <w:del w:id="18" w:author="Bidder" w:date="2024-11-29T20:04:00Z" w16du:dateUtc="2024-11-29T14:34:00Z"/>
          <w:rFonts w:cs="Arial"/>
          <w:szCs w:val="23"/>
        </w:rPr>
      </w:pPr>
      <w:del w:id="19" w:author="Bidder" w:date="2024-11-29T20:04:00Z" w16du:dateUtc="2024-11-29T14:34:00Z">
        <w:r w:rsidRPr="00B10AE2">
          <w:rPr>
            <w:rFonts w:cs="Arial"/>
            <w:szCs w:val="23"/>
          </w:rPr>
          <w:delText>To :</w:delText>
        </w:r>
      </w:del>
    </w:p>
    <w:p w14:paraId="15D9EB51" w14:textId="77777777" w:rsidR="00B10AE2" w:rsidRPr="00B10AE2" w:rsidRDefault="00B10AE2" w:rsidP="00B10AE2">
      <w:pPr>
        <w:rPr>
          <w:del w:id="20" w:author="Bidder" w:date="2024-11-29T20:04:00Z" w16du:dateUtc="2024-11-29T14:34:00Z"/>
          <w:rFonts w:cs="Arial"/>
          <w:szCs w:val="23"/>
        </w:rPr>
      </w:pPr>
      <w:del w:id="21" w:author="Bidder" w:date="2024-11-29T20:04:00Z" w16du:dateUtc="2024-11-29T14:34:00Z">
        <w:r w:rsidRPr="00B10AE2">
          <w:rPr>
            <w:rFonts w:cs="Arial"/>
            <w:szCs w:val="23"/>
          </w:rPr>
          <w:delText>NTPC Limited,</w:delText>
        </w:r>
      </w:del>
    </w:p>
    <w:p w14:paraId="642531B4" w14:textId="77777777" w:rsidR="00B10AE2" w:rsidRPr="00B10AE2" w:rsidRDefault="00B10AE2" w:rsidP="00B10AE2">
      <w:pPr>
        <w:rPr>
          <w:del w:id="22" w:author="Bidder" w:date="2024-11-29T20:04:00Z" w16du:dateUtc="2024-11-29T14:34:00Z"/>
          <w:rFonts w:cs="Arial"/>
          <w:szCs w:val="23"/>
        </w:rPr>
      </w:pPr>
      <w:del w:id="23" w:author="Bidder" w:date="2024-11-29T20:04:00Z" w16du:dateUtc="2024-11-29T14:34:00Z">
        <w:r w:rsidRPr="00B10AE2">
          <w:rPr>
            <w:rFonts w:cs="Arial"/>
            <w:szCs w:val="23"/>
          </w:rPr>
          <w:delText>Unified Shared Service Center- C&amp;M Raipur,</w:delText>
        </w:r>
      </w:del>
    </w:p>
    <w:p w14:paraId="0C2F2B10" w14:textId="77777777" w:rsidR="00723B2D" w:rsidRDefault="00872133">
      <w:pPr>
        <w:rPr>
          <w:ins w:id="24" w:author="Bidder" w:date="2024-11-29T20:04:00Z" w16du:dateUtc="2024-11-29T14:34:00Z"/>
        </w:rPr>
      </w:pPr>
      <w:ins w:id="25" w:author="Bidder" w:date="2024-11-29T20:04:00Z" w16du:dateUtc="2024-11-29T14:34:00Z">
        <w:r>
          <w:t>Beneficiary:</w:t>
        </w:r>
      </w:ins>
    </w:p>
    <w:p w14:paraId="0893C6DE" w14:textId="77777777" w:rsidR="00723B2D" w:rsidRDefault="00872133">
      <w:pPr>
        <w:rPr>
          <w:ins w:id="26" w:author="Bidder" w:date="2024-11-29T20:04:00Z" w16du:dateUtc="2024-11-29T14:34:00Z"/>
        </w:rPr>
      </w:pPr>
      <w:ins w:id="27" w:author="Bidder" w:date="2024-11-29T20:04:00Z" w16du:dateUtc="2024-11-29T14:34:00Z">
        <w:r>
          <w:t>GM(CnM)</w:t>
        </w:r>
      </w:ins>
    </w:p>
    <w:p w14:paraId="2840D767" w14:textId="77777777" w:rsidR="00723B2D" w:rsidRPr="00872133" w:rsidRDefault="00872133">
      <w:pPr>
        <w:pPrChange w:id="28" w:author="Bidder" w:date="2024-11-29T20:04:00Z" w16du:dateUtc="2024-11-29T14:34:00Z">
          <w:pPr>
            <w:spacing w:line="276" w:lineRule="auto"/>
          </w:pPr>
        </w:pPrChange>
      </w:pPr>
      <w:ins w:id="29" w:author="Bidder" w:date="2024-11-29T20:04:00Z" w16du:dateUtc="2024-11-29T14:34:00Z">
        <w:r>
          <w:t xml:space="preserve">NTPCLtd, Western Region- II Head Quarter, </w:t>
        </w:r>
      </w:ins>
      <w:r w:rsidRPr="00872133">
        <w:t>Plot No</w:t>
      </w:r>
      <w:ins w:id="30" w:author="Bidder" w:date="2024-11-29T20:04:00Z" w16du:dateUtc="2024-11-29T14:34:00Z">
        <w:r>
          <w:t>.</w:t>
        </w:r>
      </w:ins>
      <w:r w:rsidRPr="00872133">
        <w:t xml:space="preserve"> 87, Sector 24, Atal Nagar</w:t>
      </w:r>
    </w:p>
    <w:p w14:paraId="0AC9405F" w14:textId="77777777" w:rsidR="00B10AE2" w:rsidRPr="00B10AE2" w:rsidRDefault="00B10AE2" w:rsidP="00B10AE2">
      <w:pPr>
        <w:rPr>
          <w:del w:id="31" w:author="Bidder" w:date="2024-11-29T20:04:00Z" w16du:dateUtc="2024-11-29T14:34:00Z"/>
          <w:rFonts w:cs="Arial"/>
          <w:szCs w:val="23"/>
        </w:rPr>
      </w:pPr>
      <w:del w:id="32" w:author="Bidder" w:date="2024-11-29T20:04:00Z" w16du:dateUtc="2024-11-29T14:34:00Z">
        <w:r w:rsidRPr="00B10AE2">
          <w:rPr>
            <w:rFonts w:cs="Arial"/>
            <w:szCs w:val="23"/>
          </w:rPr>
          <w:delText>Nava</w:delText>
        </w:r>
      </w:del>
      <w:ins w:id="33" w:author="Bidder" w:date="2024-11-29T20:04:00Z" w16du:dateUtc="2024-11-29T14:34:00Z">
        <w:r w:rsidR="00872133">
          <w:t>Raipur,</w:t>
        </w:r>
      </w:ins>
      <w:r w:rsidR="00872133" w:rsidRPr="00872133">
        <w:t xml:space="preserve"> Raipur, </w:t>
      </w:r>
      <w:del w:id="34" w:author="Bidder" w:date="2024-11-29T20:04:00Z" w16du:dateUtc="2024-11-29T14:34:00Z">
        <w:r w:rsidRPr="00B10AE2">
          <w:rPr>
            <w:rFonts w:cs="Arial"/>
            <w:szCs w:val="23"/>
          </w:rPr>
          <w:delText>Raipur</w:delText>
        </w:r>
      </w:del>
    </w:p>
    <w:p w14:paraId="5A9454B5" w14:textId="40963B9E" w:rsidR="00723B2D" w:rsidRPr="00872133" w:rsidRDefault="00872133">
      <w:pPr>
        <w:pPrChange w:id="35" w:author="Bidder" w:date="2024-11-29T20:04:00Z" w16du:dateUtc="2024-11-29T14:34:00Z">
          <w:pPr>
            <w:spacing w:line="276" w:lineRule="auto"/>
          </w:pPr>
        </w:pPrChange>
      </w:pPr>
      <w:r w:rsidRPr="00872133">
        <w:t>Chhattisgarh</w:t>
      </w:r>
      <w:del w:id="36" w:author="Bidder" w:date="2024-11-29T20:04:00Z" w16du:dateUtc="2024-11-29T14:34:00Z">
        <w:r w:rsidR="00B10AE2" w:rsidRPr="00B10AE2">
          <w:rPr>
            <w:rFonts w:cs="Arial"/>
            <w:szCs w:val="23"/>
          </w:rPr>
          <w:delText>-</w:delText>
        </w:r>
      </w:del>
      <w:ins w:id="37" w:author="Bidder" w:date="2024-11-29T20:04:00Z" w16du:dateUtc="2024-11-29T14:34:00Z">
        <w:r>
          <w:t xml:space="preserve">, PIN code: </w:t>
        </w:r>
      </w:ins>
      <w:r w:rsidRPr="00872133">
        <w:t>492018</w:t>
      </w:r>
    </w:p>
    <w:p w14:paraId="5E79F962" w14:textId="77777777" w:rsidR="00B10AE2" w:rsidRPr="00B10AE2" w:rsidRDefault="00B10AE2" w:rsidP="00B10AE2">
      <w:pPr>
        <w:rPr>
          <w:del w:id="38" w:author="Bidder" w:date="2024-11-29T20:04:00Z" w16du:dateUtc="2024-11-29T14:34:00Z"/>
          <w:rFonts w:cs="Arial"/>
          <w:szCs w:val="23"/>
        </w:rPr>
      </w:pPr>
    </w:p>
    <w:p w14:paraId="08610E67" w14:textId="77777777" w:rsidR="00B10AE2" w:rsidRDefault="00B10AE2" w:rsidP="00B10AE2">
      <w:pPr>
        <w:rPr>
          <w:del w:id="39" w:author="Bidder" w:date="2024-11-29T20:04:00Z" w16du:dateUtc="2024-11-29T14:34:00Z"/>
          <w:rFonts w:eastAsia="Arial" w:cs="Arial"/>
          <w:szCs w:val="23"/>
        </w:rPr>
      </w:pPr>
      <w:del w:id="40" w:author="Bidder" w:date="2024-11-29T20:04:00Z" w16du:dateUtc="2024-11-29T14:34:00Z">
        <w:r w:rsidRPr="00B10AE2">
          <w:rPr>
            <w:rFonts w:eastAsia="Arial" w:cs="Arial"/>
            <w:szCs w:val="23"/>
          </w:rPr>
          <w:delText xml:space="preserve">Dear Sirs, </w:delText>
        </w:r>
      </w:del>
    </w:p>
    <w:p w14:paraId="0E724B2E" w14:textId="77777777" w:rsidR="000A6970" w:rsidRDefault="00B10AE2" w:rsidP="00B10AE2">
      <w:pPr>
        <w:rPr>
          <w:del w:id="41" w:author="Bidder" w:date="2024-11-29T20:04:00Z" w16du:dateUtc="2024-11-29T14:34:00Z"/>
          <w:rFonts w:eastAsia="Arial" w:cs="Arial"/>
          <w:szCs w:val="23"/>
        </w:rPr>
      </w:pPr>
      <w:del w:id="42" w:author="Bidder" w:date="2024-11-29T20:04:00Z" w16du:dateUtc="2024-11-29T14:34:00Z">
        <w:r w:rsidRPr="00B10AE2">
          <w:rPr>
            <w:rFonts w:eastAsia="Arial" w:cs="Arial"/>
            <w:szCs w:val="23"/>
          </w:rPr>
          <w:delText>In accordance with the Invitation for Bids under your Bid Document No………………, M/s ................................................................., having its Registered/Head Office at ..................................................., (hereafter called the 'Bidder') wish to participate in the said bid for [Name of Package] ...........................................................................</w:delText>
        </w:r>
      </w:del>
    </w:p>
    <w:p w14:paraId="51BADB4F" w14:textId="77777777" w:rsidR="00B10AE2" w:rsidRPr="00B10AE2" w:rsidRDefault="00B10AE2" w:rsidP="00B10AE2">
      <w:pPr>
        <w:rPr>
          <w:del w:id="43" w:author="Bidder" w:date="2024-11-29T20:04:00Z" w16du:dateUtc="2024-11-29T14:34:00Z"/>
          <w:rFonts w:cs="Arial"/>
          <w:szCs w:val="23"/>
        </w:rPr>
      </w:pPr>
    </w:p>
    <w:p w14:paraId="087C3700" w14:textId="77777777" w:rsidR="000A6970" w:rsidRPr="00B10AE2" w:rsidRDefault="000A6970" w:rsidP="00B10AE2">
      <w:pPr>
        <w:tabs>
          <w:tab w:val="left" w:pos="660"/>
          <w:tab w:val="left" w:pos="1240"/>
          <w:tab w:val="left" w:pos="7340"/>
          <w:tab w:val="left" w:pos="7820"/>
          <w:tab w:val="left" w:pos="8820"/>
          <w:tab w:val="left" w:pos="9300"/>
        </w:tabs>
        <w:rPr>
          <w:del w:id="44" w:author="Bidder" w:date="2024-11-29T20:04:00Z" w16du:dateUtc="2024-11-29T14:34:00Z"/>
          <w:rFonts w:eastAsia="Arial" w:cs="Arial"/>
          <w:szCs w:val="23"/>
        </w:rPr>
      </w:pPr>
      <w:del w:id="45" w:author="Bidder" w:date="2024-11-29T20:04:00Z" w16du:dateUtc="2024-11-29T14:34:00Z">
        <w:r w:rsidRPr="00B10AE2">
          <w:rPr>
            <w:rFonts w:eastAsia="Arial" w:cs="Arial"/>
            <w:szCs w:val="23"/>
          </w:rPr>
          <w:delText>As an irrevocable bank guarantee against Bid Security for an amount of ………………valid for……………days</w:delText>
        </w:r>
        <w:r w:rsidR="00B10AE2">
          <w:rPr>
            <w:rFonts w:eastAsia="Arial" w:cs="Arial"/>
            <w:szCs w:val="23"/>
          </w:rPr>
          <w:delText xml:space="preserve"> </w:delText>
        </w:r>
        <w:r w:rsidRPr="00B10AE2">
          <w:rPr>
            <w:rFonts w:eastAsia="Arial" w:cs="Arial"/>
            <w:szCs w:val="23"/>
          </w:rPr>
          <w:delText>from…………………………………………………………………..required to be submitted by the Bidder as a condition precedent for participation in the said bid which amount is liable to be forfeited on the happening of any contingencies mentioned in the Bidding Documents.</w:delText>
        </w:r>
      </w:del>
    </w:p>
    <w:p w14:paraId="2056B18D" w14:textId="77777777" w:rsidR="000A6970" w:rsidRPr="00B10AE2" w:rsidRDefault="000A6970" w:rsidP="00B10AE2">
      <w:pPr>
        <w:tabs>
          <w:tab w:val="left" w:pos="660"/>
          <w:tab w:val="left" w:pos="1240"/>
          <w:tab w:val="left" w:pos="7340"/>
          <w:tab w:val="left" w:pos="7820"/>
          <w:tab w:val="left" w:pos="8820"/>
          <w:tab w:val="left" w:pos="9300"/>
        </w:tabs>
        <w:rPr>
          <w:del w:id="46" w:author="Bidder" w:date="2024-11-29T20:04:00Z" w16du:dateUtc="2024-11-29T14:34:00Z"/>
          <w:rFonts w:eastAsia="Arial" w:cs="Arial"/>
          <w:szCs w:val="23"/>
        </w:rPr>
      </w:pPr>
    </w:p>
    <w:p w14:paraId="38E62AB1" w14:textId="77777777" w:rsidR="009A4D85" w:rsidRPr="00B10AE2" w:rsidRDefault="000A6970" w:rsidP="00B10AE2">
      <w:pPr>
        <w:rPr>
          <w:del w:id="47" w:author="Bidder" w:date="2024-11-29T20:04:00Z" w16du:dateUtc="2024-11-29T14:34:00Z"/>
          <w:rFonts w:eastAsia="Arial" w:cs="Arial"/>
          <w:szCs w:val="23"/>
        </w:rPr>
      </w:pPr>
      <w:del w:id="48" w:author="Bidder" w:date="2024-11-29T20:04:00Z" w16du:dateUtc="2024-11-29T14:34:00Z">
        <w:r w:rsidRPr="00B10AE2">
          <w:rPr>
            <w:rFonts w:eastAsia="Arial" w:cs="Arial"/>
            <w:szCs w:val="23"/>
          </w:rPr>
          <w:delText>We, the ..................................... [Name &amp; Address of the Bank], having our Head Office at .................., guarantee and undertake to pay immediately on demand by ...................................... [Name of the Employer] (hereinafter called the 'Employer') .................., the amount of ................. without any reservation, protest, demand, or recourse. Any such demand made by the 'Employer' shall be conclusive and binding on us irrespective of any dispute or difference raised by the Bidder.</w:delText>
        </w:r>
      </w:del>
    </w:p>
    <w:p w14:paraId="7100922D" w14:textId="77777777" w:rsidR="000A6970" w:rsidRPr="00B10AE2" w:rsidRDefault="000A6970" w:rsidP="00B10AE2">
      <w:pPr>
        <w:rPr>
          <w:del w:id="49" w:author="Bidder" w:date="2024-11-29T20:04:00Z" w16du:dateUtc="2024-11-29T14:34:00Z"/>
          <w:rFonts w:cs="Arial"/>
          <w:szCs w:val="23"/>
        </w:rPr>
      </w:pPr>
    </w:p>
    <w:p w14:paraId="0782947D" w14:textId="3DF4CC4C" w:rsidR="00723B2D" w:rsidRDefault="000A6970">
      <w:pPr>
        <w:rPr>
          <w:ins w:id="50" w:author="Bidder" w:date="2024-11-29T20:04:00Z" w16du:dateUtc="2024-11-29T14:34:00Z"/>
        </w:rPr>
      </w:pPr>
      <w:del w:id="51" w:author="Bidder" w:date="2024-11-29T20:04:00Z" w16du:dateUtc="2024-11-29T14:34:00Z">
        <w:r w:rsidRPr="00B10AE2">
          <w:rPr>
            <w:rFonts w:cs="Arial"/>
            <w:szCs w:val="23"/>
          </w:rPr>
          <w:delText>This Guarantee shall be irrevocable and shall remain valid up to ....................……………. If any further extension of this guarantee is required, the same shall be extended to such required period (not exceeding one year) on receiving instructions from M/s...................[Bidder's Name]....................... on whose behalf this guarantee is issued. In witness whereof, the Bank, through its authorised officer, has set its hand and stamp on this ..............................................................day of..................................20.......... at ...............</w:delText>
        </w:r>
      </w:del>
      <w:ins w:id="52" w:author="Bidder" w:date="2024-11-29T20:04:00Z" w16du:dateUtc="2024-11-29T14:34:00Z">
        <w:r w:rsidR="00872133">
          <w:t>(D PPra adhan)</w:t>
        </w:r>
      </w:ins>
    </w:p>
    <w:p w14:paraId="37872A6B" w14:textId="77777777" w:rsidR="00723B2D" w:rsidRDefault="00872133">
      <w:pPr>
        <w:rPr>
          <w:ins w:id="53" w:author="Bidder" w:date="2024-11-29T20:04:00Z" w16du:dateUtc="2024-11-29T14:34:00Z"/>
        </w:rPr>
      </w:pPr>
      <w:ins w:id="54" w:author="Bidder" w:date="2024-11-29T20:04:00Z" w16du:dateUtc="2024-11-29T14:34:00Z">
        <w:r>
          <w:t xml:space="preserve">(Hereinafter eferred to </w:t>
        </w:r>
        <w:r>
          <w:t>as Beneficiary Governmenty</w:t>
        </w:r>
      </w:ins>
    </w:p>
    <w:p w14:paraId="57732EC0" w14:textId="77777777" w:rsidR="00723B2D" w:rsidRDefault="00872133">
      <w:pPr>
        <w:rPr>
          <w:ins w:id="55" w:author="Bidder" w:date="2024-11-29T20:04:00Z" w16du:dateUtc="2024-11-29T14:34:00Z"/>
        </w:rPr>
      </w:pPr>
      <w:ins w:id="56" w:author="Bidder" w:date="2024-11-29T20:04:00Z" w16du:dateUtc="2024-11-29T14:34:00Z">
        <w:r>
          <w:t>Date: 24- 11- -2023</w:t>
        </w:r>
      </w:ins>
    </w:p>
    <w:p w14:paraId="78D55A75" w14:textId="77777777" w:rsidR="00723B2D" w:rsidRDefault="00872133">
      <w:pPr>
        <w:rPr>
          <w:ins w:id="57" w:author="Bidder" w:date="2024-11-29T20:04:00Z" w16du:dateUtc="2024-11-29T14:34:00Z"/>
        </w:rPr>
      </w:pPr>
      <w:ins w:id="58" w:author="Bidder" w:date="2024-11-29T20:04:00Z" w16du:dateUtc="2024-11-29T14:34:00Z">
        <w:r>
          <w:t>BANK GUARANTLE No.: 01</w:t>
        </w:r>
      </w:ins>
    </w:p>
    <w:p w14:paraId="2BFC2B1F" w14:textId="77777777" w:rsidR="00723B2D" w:rsidRDefault="00872133">
      <w:pPr>
        <w:rPr>
          <w:ins w:id="59" w:author="Bidder" w:date="2024-11-29T20:04:00Z" w16du:dateUtc="2024-11-29T14:34:00Z"/>
        </w:rPr>
      </w:pPr>
      <w:ins w:id="60" w:author="Bidder" w:date="2024-11-29T20:04:00Z" w16du:dateUtc="2024-11-29T14:34:00Z">
        <w:r>
          <w:t>PG2332701</w:t>
        </w:r>
      </w:ins>
    </w:p>
    <w:p w14:paraId="040F1E68" w14:textId="77777777" w:rsidR="00723B2D" w:rsidRDefault="00872133">
      <w:pPr>
        <w:rPr>
          <w:ins w:id="61" w:author="Bidder" w:date="2024-11-29T20:04:00Z" w16du:dateUtc="2024-11-29T14:34:00Z"/>
        </w:rPr>
      </w:pPr>
      <w:ins w:id="62" w:author="Bidder" w:date="2024-11-29T20:04:00Z" w16du:dateUtc="2024-11-29T14:34:00Z">
        <w:r>
          <w:t>BANK GUARANTEE Amount: Rs. 2,00,000.00 (Two Lakh Rupees)</w:t>
        </w:r>
      </w:ins>
    </w:p>
    <w:p w14:paraId="530E1C99" w14:textId="77777777" w:rsidR="00723B2D" w:rsidRDefault="00872133">
      <w:pPr>
        <w:rPr>
          <w:ins w:id="63" w:author="Bidder" w:date="2024-11-29T20:04:00Z" w16du:dateUtc="2024-11-29T14:34:00Z"/>
        </w:rPr>
      </w:pPr>
      <w:ins w:id="64" w:author="Bidder" w:date="2024-11-29T20:04:00Z" w16du:dateUtc="2024-11-29T14:34:00Z">
        <w:r>
          <w:t>Bid / RA No. JE M/ 2023/6/4052435/EMD</w:t>
        </w:r>
      </w:ins>
    </w:p>
    <w:p w14:paraId="5F6C08D9" w14:textId="77777777" w:rsidR="00723B2D" w:rsidRDefault="00872133">
      <w:pPr>
        <w:rPr>
          <w:ins w:id="65" w:author="Bidder" w:date="2024-11-29T20:04:00Z" w16du:dateUtc="2024-11-29T14:34:00Z"/>
        </w:rPr>
      </w:pPr>
      <w:ins w:id="66" w:author="Bidder" w:date="2024-11-29T20:04:00Z" w16du:dateUtc="2024-11-29T14:34:00Z">
        <w:r>
          <w:t>Applicant Biddi</w:t>
        </w:r>
      </w:ins>
    </w:p>
    <w:p w14:paraId="4E9C62EB" w14:textId="77777777" w:rsidR="00723B2D" w:rsidRDefault="00872133">
      <w:pPr>
        <w:rPr>
          <w:ins w:id="67" w:author="Bidder" w:date="2024-11-29T20:04:00Z" w16du:dateUtc="2024-11-29T14:34:00Z"/>
        </w:rPr>
      </w:pPr>
      <w:ins w:id="68" w:author="Bidder" w:date="2024-11-29T20:04:00Z" w16du:dateUtc="2024-11-29T14:34:00Z">
        <w:r>
          <w:t>ROHIT Dadheech</w:t>
        </w:r>
      </w:ins>
    </w:p>
    <w:p w14:paraId="608BB566" w14:textId="77777777" w:rsidR="00723B2D" w:rsidRDefault="00872133">
      <w:pPr>
        <w:rPr>
          <w:ins w:id="69" w:author="Bidder" w:date="2024-11-29T20:04:00Z" w16du:dateUtc="2024-11-29T14:34:00Z"/>
        </w:rPr>
      </w:pPr>
      <w:ins w:id="70" w:author="Bidder" w:date="2024-11-29T20:04:00Z" w16du:dateUtc="2024-11-29T14:34:00Z">
        <w:r>
          <w:t>M/S HINDUSTHANS SUPPLIERS,</w:t>
        </w:r>
      </w:ins>
    </w:p>
    <w:p w14:paraId="6ABAF6B3" w14:textId="77777777" w:rsidR="00723B2D" w:rsidRDefault="00872133">
      <w:pPr>
        <w:rPr>
          <w:ins w:id="71" w:author="Bidder" w:date="2024-11-29T20:04:00Z" w16du:dateUtc="2024-11-29T14:34:00Z"/>
        </w:rPr>
      </w:pPr>
      <w:ins w:id="72" w:author="Bidder" w:date="2024-11-29T20:04:00Z" w16du:dateUtc="2024-11-29T14:34:00Z">
        <w:r>
          <w:t>HINDUSTI THAN SUPPLIERS, Bokaro, BYE PASS ROAD CHAS, Bokard JH</w:t>
        </w:r>
      </w:ins>
    </w:p>
    <w:p w14:paraId="21971968" w14:textId="77777777" w:rsidR="00723B2D" w:rsidRDefault="00872133">
      <w:pPr>
        <w:rPr>
          <w:ins w:id="73" w:author="Bidder" w:date="2024-11-29T20:04:00Z" w16du:dateUtc="2024-11-29T14:34:00Z"/>
        </w:rPr>
      </w:pPr>
      <w:ins w:id="74" w:author="Bidder" w:date="2024-11-29T20:04:00Z" w16du:dateUtc="2024-11-29T14:34:00Z">
        <w:r>
          <w:t>AND</w:t>
        </w:r>
      </w:ins>
    </w:p>
    <w:p w14:paraId="3CB65F3B" w14:textId="77777777" w:rsidR="00723B2D" w:rsidRDefault="00872133">
      <w:pPr>
        <w:rPr>
          <w:ins w:id="75" w:author="Bidder" w:date="2024-11-29T20:04:00Z" w16du:dateUtc="2024-11-29T14:34:00Z"/>
        </w:rPr>
      </w:pPr>
      <w:ins w:id="76" w:author="Bidder" w:date="2024-11-29T20:04:00Z" w16du:dateUtc="2024-11-29T14:34:00Z">
        <w:r>
          <w:t>827013</w:t>
        </w:r>
      </w:ins>
    </w:p>
    <w:p w14:paraId="3B7039F8" w14:textId="77777777" w:rsidR="00723B2D" w:rsidRDefault="00872133">
      <w:pPr>
        <w:rPr>
          <w:ins w:id="77" w:author="Bidder" w:date="2024-11-29T20:04:00Z" w16du:dateUtc="2024-11-29T14:34:00Z"/>
        </w:rPr>
      </w:pPr>
      <w:ins w:id="78" w:author="Bidder" w:date="2024-11-29T20:04:00Z" w16du:dateUtc="2024-11-29T14:34:00Z">
        <w:r>
          <w:t>Guarantor: Canara Bank, a body corpora ate under the banki ing compani es (Ac</w:t>
        </w:r>
      </w:ins>
    </w:p>
    <w:p w14:paraId="5B6CA945" w14:textId="77777777" w:rsidR="00723B2D" w:rsidRDefault="00872133">
      <w:pPr>
        <w:rPr>
          <w:ins w:id="79" w:author="Bidder" w:date="2024-11-29T20:04:00Z" w16du:dateUtc="2024-11-29T14:34:00Z"/>
        </w:rPr>
      </w:pPr>
      <w:ins w:id="80" w:author="Bidder" w:date="2024-11-29T20:04:00Z" w16du:dateUtc="2024-11-29T14:34:00Z">
        <w:r>
          <w:t>and</w:t>
        </w:r>
      </w:ins>
    </w:p>
    <w:p w14:paraId="72A6B586" w14:textId="77777777" w:rsidR="00723B2D" w:rsidRDefault="00872133">
      <w:pPr>
        <w:rPr>
          <w:ins w:id="81" w:author="Bidder" w:date="2024-11-29T20:04:00Z" w16du:dateUtc="2024-11-29T14:34:00Z"/>
        </w:rPr>
      </w:pPr>
      <w:ins w:id="82" w:author="Bidder" w:date="2024-11-29T20:04:00Z" w16du:dateUtc="2024-11-29T14:34:00Z">
        <w:r>
          <w:lastRenderedPageBreak/>
          <w:t>transfer of undertakings) Act, 197 70 having its Head office at No. 112, IC Road, quisit and</w:t>
        </w:r>
      </w:ins>
    </w:p>
    <w:p w14:paraId="008EC062" w14:textId="77777777" w:rsidR="00723B2D" w:rsidRDefault="00872133">
      <w:pPr>
        <w:rPr>
          <w:ins w:id="83" w:author="Bidder" w:date="2024-11-29T20:04:00Z" w16du:dateUtc="2024-11-29T14:34:00Z"/>
        </w:rPr>
      </w:pPr>
      <w:ins w:id="84" w:author="Bidder" w:date="2024-11-29T20:04:00Z" w16du:dateUtc="2024-11-29T14:34:00Z">
        <w:r>
          <w:t>one of its offices at, Naya More, Bokaro Steel City</w:t>
        </w:r>
      </w:ins>
    </w:p>
    <w:p w14:paraId="7F7715E3" w14:textId="77777777" w:rsidR="00723B2D" w:rsidRDefault="00872133">
      <w:pPr>
        <w:rPr>
          <w:ins w:id="85" w:author="Bidder" w:date="2024-11-29T20:04:00Z" w16du:dateUtc="2024-11-29T14:34:00Z"/>
        </w:rPr>
      </w:pPr>
      <w:ins w:id="86" w:author="Bidder" w:date="2024-11-29T20:04:00Z" w16du:dateUtc="2024-11-29T14:34:00Z">
        <w:r>
          <w:t>Bengalt</w:t>
        </w:r>
      </w:ins>
    </w:p>
    <w:p w14:paraId="168F9EB4" w14:textId="77777777" w:rsidR="00723B2D" w:rsidRDefault="00872133">
      <w:pPr>
        <w:rPr>
          <w:ins w:id="87" w:author="Bidder" w:date="2024-11-29T20:04:00Z" w16du:dateUtc="2024-11-29T14:34:00Z"/>
        </w:rPr>
      </w:pPr>
      <w:ins w:id="88" w:author="Bidder" w:date="2024-11-29T20:04:00Z" w16du:dateUtc="2024-11-29T14:34:00Z">
        <w:r>
          <w:t>Whereas Applicant Bidder is willing to submit its bid against abov. fe ed Bid. RA</w:t>
        </w:r>
      </w:ins>
    </w:p>
    <w:p w14:paraId="1EC81A5D" w14:textId="77777777" w:rsidR="00723B2D" w:rsidRDefault="00872133">
      <w:pPr>
        <w:rPr>
          <w:ins w:id="89" w:author="Bidder" w:date="2024-11-29T20:04:00Z" w16du:dateUtc="2024-11-29T14:34:00Z"/>
        </w:rPr>
      </w:pPr>
      <w:ins w:id="90" w:author="Bidder" w:date="2024-11-29T20:04:00Z" w16du:dateUtc="2024-11-29T14:34:00Z">
        <w:r>
          <w:t>Beneficiary on behalt of President of India/Gover ernor of State/CH hairman .CMD, Sec</w:t>
        </w:r>
      </w:ins>
    </w:p>
    <w:p w14:paraId="7DA81362" w14:textId="77777777" w:rsidR="00723B2D" w:rsidRDefault="00872133">
      <w:pPr>
        <w:rPr>
          <w:ins w:id="91" w:author="Bidder" w:date="2024-11-29T20:04:00Z" w16du:dateUtc="2024-11-29T14:34:00Z"/>
        </w:rPr>
      </w:pPr>
      <w:ins w:id="92" w:author="Bidder" w:date="2024-11-29T20:04:00Z" w16du:dateUtc="2024-11-29T14:34:00Z">
        <w:r>
          <w:t xml:space="preserve">Commissioner etc. of Central/State </w:t>
        </w:r>
        <w:r>
          <w:t>PSUS/Departments for the supplyot Good nc</w:t>
        </w:r>
      </w:ins>
    </w:p>
    <w:p w14:paraId="33FCA03F" w14:textId="77777777" w:rsidR="00723B2D" w:rsidRDefault="00872133">
      <w:pPr>
        <w:rPr>
          <w:ins w:id="93" w:author="Bidder" w:date="2024-11-29T20:04:00Z" w16du:dateUtc="2024-11-29T14:34:00Z"/>
        </w:rPr>
      </w:pPr>
      <w:ins w:id="94" w:author="Bidder" w:date="2024-11-29T20:04:00Z" w16du:dateUtc="2024-11-29T14:34:00Z">
        <w:r>
          <w:t>pnd ds per Bid/ RA conditions, Applicant isr required tos submit Bank Guar mceas EMD</w:t>
        </w:r>
      </w:ins>
    </w:p>
    <w:p w14:paraId="7D9C5E49" w14:textId="77777777" w:rsidR="00723B2D" w:rsidRDefault="00872133">
      <w:pPr>
        <w:rPr>
          <w:ins w:id="95" w:author="Bidder" w:date="2024-11-29T20:04:00Z" w16du:dateUtc="2024-11-29T14:34:00Z"/>
        </w:rPr>
      </w:pPr>
      <w:ins w:id="96" w:author="Bidder" w:date="2024-11-29T20:04:00Z" w16du:dateUtc="2024-11-29T14:34:00Z">
        <w:r>
          <w:t>2. AL ther request of the Applicant, we as Guarantor, hereby irrevoc ably und</w:t>
        </w:r>
      </w:ins>
    </w:p>
    <w:p w14:paraId="72DA08B5" w14:textId="77777777" w:rsidR="00723B2D" w:rsidRDefault="00872133">
      <w:pPr>
        <w:rPr>
          <w:ins w:id="97" w:author="Bidder" w:date="2024-11-29T20:04:00Z" w16du:dateUtc="2024-11-29T14:34:00Z"/>
        </w:rPr>
      </w:pPr>
      <w:ins w:id="98" w:author="Bidder" w:date="2024-11-29T20:04:00Z" w16du:dateUtc="2024-11-29T14:34:00Z">
        <w:r>
          <w:t>Lo the</w:t>
        </w:r>
      </w:ins>
    </w:p>
    <w:p w14:paraId="318D0110" w14:textId="77777777" w:rsidR="00723B2D" w:rsidRDefault="00872133">
      <w:pPr>
        <w:rPr>
          <w:ins w:id="99" w:author="Bidder" w:date="2024-11-29T20:04:00Z" w16du:dateUtc="2024-11-29T14:34:00Z"/>
        </w:rPr>
      </w:pPr>
      <w:ins w:id="100" w:author="Bidder" w:date="2024-11-29T20:04:00Z" w16du:dateUtc="2024-11-29T14:34:00Z">
        <w:r>
          <w:t>3e neticiary any sum or sums not exc ceeding in total an amount of Rs 2,00,000.00(w Lakh</w:t>
        </w:r>
      </w:ins>
    </w:p>
    <w:p w14:paraId="096E9FA7" w14:textId="77777777" w:rsidR="00723B2D" w:rsidRDefault="00872133">
      <w:pPr>
        <w:rPr>
          <w:ins w:id="101" w:author="Bidder" w:date="2024-11-29T20:04:00Z" w16du:dateUtc="2024-11-29T14:34:00Z"/>
        </w:rPr>
      </w:pPr>
      <w:ins w:id="102" w:author="Bidder" w:date="2024-11-29T20:04:00Z" w16du:dateUtc="2024-11-29T14:34:00Z">
        <w:r>
          <w:t>Rupees)</w:t>
        </w:r>
      </w:ins>
    </w:p>
    <w:p w14:paraId="73EF7F2A" w14:textId="77777777" w:rsidR="00723B2D" w:rsidRDefault="00872133">
      <w:pPr>
        <w:rPr>
          <w:ins w:id="103" w:author="Bidder" w:date="2024-11-29T20:04:00Z" w16du:dateUtc="2024-11-29T14:34:00Z"/>
        </w:rPr>
      </w:pPr>
      <w:ins w:id="104" w:author="Bidder" w:date="2024-11-29T20:04:00Z" w16du:dateUtc="2024-11-29T14:34:00Z">
        <w:r>
          <w:t>(i) Itthe Bidder withdraws or amends, impairs or der crogates frc 11 the bid 1y</w:t>
        </w:r>
      </w:ins>
    </w:p>
    <w:p w14:paraId="45EE629F" w14:textId="77777777" w:rsidR="00723B2D" w:rsidRDefault="00872133">
      <w:pPr>
        <w:rPr>
          <w:ins w:id="105" w:author="Bidder" w:date="2024-11-29T20:04:00Z" w16du:dateUtc="2024-11-29T14:34:00Z"/>
        </w:rPr>
      </w:pPr>
      <w:ins w:id="106" w:author="Bidder" w:date="2024-11-29T20:04:00Z" w16du:dateUtc="2024-11-29T14:34:00Z">
        <w:r>
          <w:t>within the period of the period of vatidity of this bid.</w:t>
        </w:r>
      </w:ins>
    </w:p>
    <w:p w14:paraId="654A4B0C" w14:textId="77777777" w:rsidR="00723B2D" w:rsidRDefault="00872133">
      <w:pPr>
        <w:rPr>
          <w:ins w:id="107" w:author="Bidder" w:date="2024-11-29T20:04:00Z" w16du:dateUtc="2024-11-29T14:34:00Z"/>
        </w:rPr>
      </w:pPr>
      <w:ins w:id="108" w:author="Bidder" w:date="2024-11-29T20:04:00Z" w16du:dateUtc="2024-11-29T14:34:00Z">
        <w:r>
          <w:t>(ii) If the Bidder having beenr notified ot the acceptance of his bi oy</w:t>
        </w:r>
      </w:ins>
    </w:p>
    <w:p w14:paraId="6E2DEAAA" w14:textId="77777777" w:rsidR="00723B2D" w:rsidRDefault="00872133">
      <w:pPr>
        <w:rPr>
          <w:ins w:id="109" w:author="Bidder" w:date="2024-11-29T20:04:00Z" w16du:dateUtc="2024-11-29T14:34:00Z"/>
        </w:rPr>
      </w:pPr>
      <w:ins w:id="110" w:author="Bidder" w:date="2024-11-29T20:04:00Z" w16du:dateUtc="2024-11-29T14:34:00Z">
        <w:r>
          <w:t>Pu</w:t>
        </w:r>
      </w:ins>
    </w:p>
    <w:p w14:paraId="72907DC1" w14:textId="77777777" w:rsidR="00723B2D" w:rsidRDefault="00872133">
      <w:pPr>
        <w:rPr>
          <w:ins w:id="111" w:author="Bidder" w:date="2024-11-29T20:04:00Z" w16du:dateUtc="2024-11-29T14:34:00Z"/>
        </w:rPr>
      </w:pPr>
      <w:ins w:id="112" w:author="Bidder" w:date="2024-11-29T20:04:00Z" w16du:dateUtc="2024-11-29T14:34:00Z">
        <w:r>
          <w:t>thej period of its validity.</w:t>
        </w:r>
      </w:ins>
    </w:p>
    <w:p w14:paraId="2C355B03" w14:textId="77777777" w:rsidR="00723B2D" w:rsidRDefault="00872133">
      <w:pPr>
        <w:rPr>
          <w:ins w:id="113" w:author="Bidder" w:date="2024-11-29T20:04:00Z" w16du:dateUtc="2024-11-29T14:34:00Z"/>
        </w:rPr>
      </w:pPr>
      <w:ins w:id="114" w:author="Bidder" w:date="2024-11-29T20:04:00Z" w16du:dateUtc="2024-11-29T14:34:00Z">
        <w:r>
          <w:t>.H the Bidder fails tot furnish the Pertormance Security for th e</w:t>
        </w:r>
      </w:ins>
    </w:p>
    <w:p w14:paraId="15F14C59" w14:textId="77777777" w:rsidR="00723B2D" w:rsidRDefault="00872133">
      <w:pPr>
        <w:rPr>
          <w:ins w:id="115" w:author="Bidder" w:date="2024-11-29T20:04:00Z" w16du:dateUtc="2024-11-29T14:34:00Z"/>
        </w:rPr>
      </w:pPr>
      <w:ins w:id="116" w:author="Bidder" w:date="2024-11-29T20:04:00Z" w16du:dateUtc="2024-11-29T14:34:00Z">
        <w:r>
          <w:t>ontra act.</w:t>
        </w:r>
      </w:ins>
    </w:p>
    <w:p w14:paraId="650AA608" w14:textId="77777777" w:rsidR="00723B2D" w:rsidRDefault="00872133">
      <w:pPr>
        <w:rPr>
          <w:ins w:id="117" w:author="Bidder" w:date="2024-11-29T20:04:00Z" w16du:dateUtc="2024-11-29T14:34:00Z"/>
        </w:rPr>
      </w:pPr>
      <w:ins w:id="118" w:author="Bidder" w:date="2024-11-29T20:04:00Z" w16du:dateUtc="2024-11-29T14:34:00Z">
        <w:r>
          <w:t>Fails or refuses to execute the contract</w:t>
        </w:r>
      </w:ins>
    </w:p>
    <w:p w14:paraId="6490677B" w14:textId="77777777" w:rsidR="00723B2D" w:rsidRDefault="00872133">
      <w:pPr>
        <w:rPr>
          <w:ins w:id="119" w:author="Bidder" w:date="2024-11-29T20:04:00Z" w16du:dateUtc="2024-11-29T14:34:00Z"/>
        </w:rPr>
      </w:pPr>
      <w:ins w:id="120" w:author="Bidder" w:date="2024-11-29T20:04:00Z" w16du:dateUtc="2024-11-29T14:34:00Z">
        <w:r>
          <w:t>We undertake to pay the Beneficiary up to the above amount upon cpi of</w:t>
        </w:r>
      </w:ins>
    </w:p>
    <w:p w14:paraId="12DECD14" w14:textId="77777777" w:rsidR="00723B2D" w:rsidRDefault="00872133">
      <w:pPr>
        <w:rPr>
          <w:ins w:id="121" w:author="Bidder" w:date="2024-11-29T20:04:00Z" w16du:dateUtc="2024-11-29T14:34:00Z"/>
        </w:rPr>
      </w:pPr>
      <w:ins w:id="122" w:author="Bidder" w:date="2024-11-29T20:04:00Z" w16du:dateUtc="2024-11-29T14:34:00Z">
        <w:r>
          <w:t>demand, without the Beneficiary having to substantiate its dema d ovid</w:t>
        </w:r>
      </w:ins>
    </w:p>
    <w:p w14:paraId="086E2141" w14:textId="77777777" w:rsidR="00723B2D" w:rsidRDefault="00872133">
      <w:pPr>
        <w:rPr>
          <w:ins w:id="123" w:author="Bidder" w:date="2024-11-29T20:04:00Z" w16du:dateUtc="2024-11-29T14:34:00Z"/>
        </w:rPr>
      </w:pPr>
      <w:ins w:id="124" w:author="Bidder" w:date="2024-11-29T20:04:00Z" w16du:dateUtc="2024-11-29T14:34:00Z">
        <w:r>
          <w:t>demand the Beneficiary will note that the amount claimed by it is due</w:t>
        </w:r>
      </w:ins>
    </w:p>
    <w:p w14:paraId="03FE7BCE" w14:textId="77777777" w:rsidR="00723B2D" w:rsidRDefault="00872133">
      <w:pPr>
        <w:rPr>
          <w:ins w:id="125" w:author="Bidder" w:date="2024-11-29T20:04:00Z" w16du:dateUtc="2024-11-29T14:34:00Z"/>
        </w:rPr>
      </w:pPr>
      <w:ins w:id="126" w:author="Bidder" w:date="2024-11-29T20:04:00Z" w16du:dateUtc="2024-11-29T14:34:00Z">
        <w:r>
          <w:t>OCC currence ot one or both the two conditions, specifyingt the OCC curred d</w:t>
        </w:r>
      </w:ins>
    </w:p>
    <w:p w14:paraId="54E0425C" w14:textId="77777777" w:rsidR="00723B2D" w:rsidRDefault="00872133">
      <w:pPr>
        <w:rPr>
          <w:ins w:id="127" w:author="Bidder" w:date="2024-11-29T20:04:00Z" w16du:dateUtc="2024-11-29T14:34:00Z"/>
        </w:rPr>
      </w:pPr>
      <w:ins w:id="128" w:author="Bidder" w:date="2024-11-29T20:04:00Z" w16du:dateUtc="2024-11-29T14:34:00Z">
        <w:r>
          <w:lastRenderedPageBreak/>
          <w:t>25 1</w:t>
        </w:r>
      </w:ins>
    </w:p>
    <w:p w14:paraId="3A5EA9ED" w14:textId="77777777" w:rsidR="00723B2D" w:rsidRDefault="00872133">
      <w:pPr>
        <w:rPr>
          <w:ins w:id="129" w:author="Bidder" w:date="2024-11-29T20:04:00Z" w16du:dateUtc="2024-11-29T14:34:00Z"/>
        </w:rPr>
      </w:pPr>
      <w:ins w:id="130" w:author="Bidder" w:date="2024-11-29T20:04:00Z" w16du:dateUtc="2024-11-29T14:34:00Z">
        <w:r>
          <w:t>:.</w:t>
        </w:r>
      </w:ins>
    </w:p>
    <w:p w14:paraId="5CA9AF27" w14:textId="77777777" w:rsidR="00723B2D" w:rsidRDefault="00872133">
      <w:pPr>
        <w:rPr>
          <w:ins w:id="131" w:author="Bidder" w:date="2024-11-29T20:04:00Z" w16du:dateUtc="2024-11-29T14:34:00Z"/>
        </w:rPr>
      </w:pPr>
      <w:ins w:id="132" w:author="Bidder" w:date="2024-11-29T20:04:00Z" w16du:dateUtc="2024-11-29T14:34:00Z">
        <w:r>
          <w:t>Fer</w:t>
        </w:r>
      </w:ins>
    </w:p>
    <w:p w14:paraId="74B16500" w14:textId="77777777" w:rsidR="00723B2D" w:rsidRDefault="00872133">
      <w:pPr>
        <w:rPr>
          <w:ins w:id="133" w:author="Bidder" w:date="2024-11-29T20:04:00Z" w16du:dateUtc="2024-11-29T14:34:00Z"/>
        </w:rPr>
      </w:pPr>
      <w:ins w:id="134" w:author="Bidder" w:date="2024-11-29T20:04:00Z" w16du:dateUtc="2024-11-29T14:34:00Z">
        <w:r>
          <w:t>1K</w:t>
        </w:r>
      </w:ins>
    </w:p>
    <w:p w14:paraId="547C982D" w14:textId="77777777" w:rsidR="00723B2D" w:rsidRDefault="00872133">
      <w:pPr>
        <w:rPr>
          <w:ins w:id="135" w:author="Bidder" w:date="2024-11-29T20:04:00Z" w16du:dateUtc="2024-11-29T14:34:00Z"/>
        </w:rPr>
      </w:pPr>
      <w:ins w:id="136" w:author="Bidder" w:date="2024-11-29T20:04:00Z" w16du:dateUtc="2024-11-29T14:34:00Z">
        <w:r>
          <w:t xml:space="preserve">This guara ante ee will remain in force up to and </w:t>
        </w:r>
        <w:r>
          <w:t>incl cluding 45 days after the iod 01 bIc idit</w:t>
        </w:r>
      </w:ins>
    </w:p>
    <w:p w14:paraId="4AE6D4D5" w14:textId="77777777" w:rsidR="00723B2D" w:rsidRDefault="00872133">
      <w:pPr>
        <w:rPr>
          <w:ins w:id="137" w:author="Bidder" w:date="2024-11-29T20:04:00Z" w16du:dateUtc="2024-11-29T14:34:00Z"/>
        </w:rPr>
      </w:pPr>
      <w:ins w:id="138" w:author="Bidder" w:date="2024-11-29T20:04:00Z" w16du:dateUtc="2024-11-29T14:34:00Z">
        <w:r>
          <w:t>up to RS.200,000. 00 (Two Lakh Rupees wiz 30.09. 2024 and any lemand n</w:t>
        </w:r>
      </w:ins>
    </w:p>
    <w:p w14:paraId="147FCB18" w14:textId="77777777" w:rsidR="00723B2D" w:rsidRDefault="00872133">
      <w:pPr>
        <w:rPr>
          <w:ins w:id="139" w:author="Bidder" w:date="2024-11-29T20:04:00Z" w16du:dateUtc="2024-11-29T14:34:00Z"/>
        </w:rPr>
      </w:pPr>
      <w:ins w:id="140" w:author="Bidder" w:date="2024-11-29T20:04:00Z" w16du:dateUtc="2024-11-29T14:34:00Z">
        <w:r>
          <w:t>should reach the Bank not later than the above date.</w:t>
        </w:r>
      </w:ins>
    </w:p>
    <w:p w14:paraId="059F17C9" w14:textId="77777777" w:rsidR="00723B2D" w:rsidRDefault="00872133">
      <w:pPr>
        <w:rPr>
          <w:ins w:id="141" w:author="Bidder" w:date="2024-11-29T20:04:00Z" w16du:dateUtc="2024-11-29T14:34:00Z"/>
        </w:rPr>
      </w:pPr>
      <w:ins w:id="142" w:author="Bidder" w:date="2024-11-29T20:04:00Z" w16du:dateUtc="2024-11-29T14:34:00Z">
        <w:r>
          <w:t>NOTWITHST TANDING ANYTHING CONTAINED! HEREIN:</w:t>
        </w:r>
      </w:ins>
    </w:p>
    <w:p w14:paraId="4360391C" w14:textId="77777777" w:rsidR="00723B2D" w:rsidRDefault="00872133">
      <w:pPr>
        <w:rPr>
          <w:ins w:id="143" w:author="Bidder" w:date="2024-11-29T20:04:00Z" w16du:dateUtc="2024-11-29T14:34:00Z"/>
        </w:rPr>
      </w:pPr>
      <w:ins w:id="144" w:author="Bidder" w:date="2024-11-29T20:04:00Z" w16du:dateUtc="2024-11-29T14:34:00Z">
        <w:r>
          <w:t>Our liabilty under this Bank Guarantee shall not exceed RS.200,000.00 (Two Lakh upees).</w:t>
        </w:r>
      </w:ins>
    </w:p>
    <w:p w14:paraId="5D7BBEC3" w14:textId="77777777" w:rsidR="00723B2D" w:rsidRDefault="00872133">
      <w:pPr>
        <w:rPr>
          <w:ins w:id="145" w:author="Bidder" w:date="2024-11-29T20:04:00Z" w16du:dateUtc="2024-11-29T14:34:00Z"/>
        </w:rPr>
      </w:pPr>
      <w:ins w:id="146" w:author="Bidder" w:date="2024-11-29T20:04:00Z" w16du:dateUtc="2024-11-29T14:34:00Z">
        <w:r>
          <w:t>Iy ThisBank Guard antee shall be val lid upt to 31.07.2024.</w:t>
        </w:r>
      </w:ins>
    </w:p>
    <w:p w14:paraId="6F5225A4" w14:textId="77777777" w:rsidR="00723B2D" w:rsidRDefault="00872133">
      <w:pPr>
        <w:rPr>
          <w:ins w:id="147" w:author="Bidder" w:date="2024-11-29T20:04:00Z" w16du:dateUtc="2024-11-29T14:34:00Z"/>
        </w:rPr>
      </w:pPr>
      <w:ins w:id="148" w:author="Bidder" w:date="2024-11-29T20:04:00Z" w16du:dateUtc="2024-11-29T14:34:00Z">
        <w:r>
          <w:t>II) Wea are liable top pay the guaranteed amount or any part thereot under B. guas nt</w:t>
        </w:r>
      </w:ins>
    </w:p>
    <w:p w14:paraId="3D7AE683" w14:textId="77777777" w:rsidR="00723B2D" w:rsidRDefault="00872133">
      <w:pPr>
        <w:rPr>
          <w:ins w:id="149" w:author="Bidder" w:date="2024-11-29T20:04:00Z" w16du:dateUtc="2024-11-29T14:34:00Z"/>
        </w:rPr>
      </w:pPr>
      <w:ins w:id="150" w:author="Bidder" w:date="2024-11-29T20:04:00Z" w16du:dateUtc="2024-11-29T14:34:00Z">
        <w:r>
          <w:t xml:space="preserve">onlyi ify you serv veu upon usa av written claim or </w:t>
        </w:r>
        <w:r>
          <w:t>demando on or before 30.09.2024.</w:t>
        </w:r>
      </w:ins>
    </w:p>
    <w:p w14:paraId="2EE9F2A7" w14:textId="77777777" w:rsidR="00723B2D" w:rsidRDefault="00872133">
      <w:pPr>
        <w:rPr>
          <w:ins w:id="151" w:author="Bidder" w:date="2024-11-29T20:04:00Z" w16du:dateUtc="2024-11-29T14:34:00Z"/>
        </w:rPr>
      </w:pPr>
      <w:ins w:id="152" w:author="Bidder" w:date="2024-11-29T20:04:00Z" w16du:dateUtc="2024-11-29T14:34:00Z">
        <w:r>
          <w:t>"This Bank Guarar antee shall be effective only when the BG message is tranmitted by the 155U1</w:t>
        </w:r>
      </w:ins>
    </w:p>
    <w:p w14:paraId="600EB9F2" w14:textId="77777777" w:rsidR="00723B2D" w:rsidRDefault="00872133">
      <w:pPr>
        <w:rPr>
          <w:ins w:id="153" w:author="Bidder" w:date="2024-11-29T20:04:00Z" w16du:dateUtc="2024-11-29T14:34:00Z"/>
        </w:rPr>
      </w:pPr>
      <w:ins w:id="154" w:author="Bidder" w:date="2024-11-29T20:04:00Z" w16du:dateUtc="2024-11-29T14:34:00Z">
        <w:r>
          <w:t>through SFMS to RPC Mumbai Branch, ICICIE Bank, IFSC Code SBINO000103</w:t>
        </w:r>
      </w:ins>
    </w:p>
    <w:p w14:paraId="30006B7B" w14:textId="77777777" w:rsidR="00723B2D" w:rsidRDefault="00872133">
      <w:pPr>
        <w:rPr>
          <w:ins w:id="155" w:author="Bidder" w:date="2024-11-29T20:04:00Z" w16du:dateUtc="2024-11-29T14:34:00Z"/>
        </w:rPr>
      </w:pPr>
      <w:ins w:id="156" w:author="Bidder" w:date="2024-11-29T20:04:00Z" w16du:dateUtc="2024-11-29T14:34:00Z">
        <w:r>
          <w:t>IIN</w:t>
        </w:r>
      </w:ins>
    </w:p>
    <w:p w14:paraId="1B281D1C" w14:textId="77777777" w:rsidR="00723B2D" w:rsidRDefault="00872133">
      <w:pPr>
        <w:rPr>
          <w:ins w:id="157" w:author="Bidder" w:date="2024-11-29T20:04:00Z" w16du:dateUtc="2024-11-29T14:34:00Z"/>
        </w:rPr>
      </w:pPr>
      <w:ins w:id="158" w:author="Bidder" w:date="2024-11-29T20:04:00Z" w16du:dateUtc="2024-11-29T14:34:00Z">
        <w:r>
          <w:t>written confirmat. on to that effect isi issuedb by Bank of Beneficiary"</w:t>
        </w:r>
      </w:ins>
    </w:p>
    <w:p w14:paraId="6CF18353" w14:textId="77777777" w:rsidR="00723B2D" w:rsidRDefault="00872133">
      <w:pPr>
        <w:rPr>
          <w:ins w:id="159" w:author="Bidder" w:date="2024-11-29T20:04:00Z" w16du:dateUtc="2024-11-29T14:34:00Z"/>
        </w:rPr>
      </w:pPr>
      <w:ins w:id="160" w:author="Bidder" w:date="2024-11-29T20:04:00Z" w16du:dateUtc="2024-11-29T14:34:00Z">
        <w:r>
          <w:t>Message lvpe 7600</w:t>
        </w:r>
      </w:ins>
    </w:p>
    <w:p w14:paraId="08480449" w14:textId="77777777" w:rsidR="00723B2D" w:rsidRDefault="00872133">
      <w:pPr>
        <w:rPr>
          <w:ins w:id="161" w:author="Bidder" w:date="2024-11-29T20:04:00Z" w16du:dateUtc="2024-11-29T14:34:00Z"/>
        </w:rPr>
      </w:pPr>
      <w:ins w:id="162" w:author="Bidder" w:date="2024-11-29T20:04:00Z" w16du:dateUtc="2024-11-29T14:34:00Z">
        <w:r>
          <w:t>Dated:</w:t>
        </w:r>
      </w:ins>
    </w:p>
    <w:p w14:paraId="4DD9252F" w14:textId="77777777" w:rsidR="00723B2D" w:rsidRDefault="00872133">
      <w:pPr>
        <w:rPr>
          <w:ins w:id="163" w:author="Bidder" w:date="2024-11-29T20:04:00Z" w16du:dateUtc="2024-11-29T14:34:00Z"/>
        </w:rPr>
      </w:pPr>
      <w:ins w:id="164" w:author="Bidder" w:date="2024-11-29T20:04:00Z" w16du:dateUtc="2024-11-29T14:34:00Z">
        <w:r>
          <w:t>2023</w:t>
        </w:r>
      </w:ins>
    </w:p>
    <w:p w14:paraId="1E744C8D" w14:textId="77777777" w:rsidR="00723B2D" w:rsidRDefault="00872133">
      <w:pPr>
        <w:rPr>
          <w:ins w:id="165" w:author="Bidder" w:date="2024-11-29T20:04:00Z" w16du:dateUtc="2024-11-29T14:34:00Z"/>
        </w:rPr>
      </w:pPr>
      <w:ins w:id="166" w:author="Bidder" w:date="2024-11-29T20:04:00Z" w16du:dateUtc="2024-11-29T14:34:00Z">
        <w:r>
          <w:t>For,</w:t>
        </w:r>
      </w:ins>
    </w:p>
    <w:p w14:paraId="6EA973D8" w14:textId="77777777" w:rsidR="00723B2D" w:rsidRDefault="00872133">
      <w:pPr>
        <w:rPr>
          <w:ins w:id="167" w:author="Bidder" w:date="2024-11-29T20:04:00Z" w16du:dateUtc="2024-11-29T14:34:00Z"/>
        </w:rPr>
      </w:pPr>
      <w:ins w:id="168" w:author="Bidder" w:date="2024-11-29T20:04:00Z" w16du:dateUtc="2024-11-29T14:34:00Z">
        <w:r>
          <w:t>Canara Bank,</w:t>
        </w:r>
      </w:ins>
    </w:p>
    <w:p w14:paraId="75CE0F44" w14:textId="77777777" w:rsidR="00723B2D" w:rsidRDefault="00872133">
      <w:pPr>
        <w:rPr>
          <w:ins w:id="169" w:author="Bidder" w:date="2024-11-29T20:04:00Z" w16du:dateUtc="2024-11-29T14:34:00Z"/>
        </w:rPr>
      </w:pPr>
      <w:ins w:id="170" w:author="Bidder" w:date="2024-11-29T20:04:00Z" w16du:dateUtc="2024-11-29T14:34:00Z">
        <w:r>
          <w:t>WesternA Avenue. Naya amore</w:t>
        </w:r>
      </w:ins>
    </w:p>
    <w:p w14:paraId="7D2C8FD2" w14:textId="77777777" w:rsidR="00723B2D" w:rsidRDefault="00872133">
      <w:pPr>
        <w:rPr>
          <w:ins w:id="171" w:author="Bidder" w:date="2024-11-29T20:04:00Z" w16du:dateUtc="2024-11-29T14:34:00Z"/>
        </w:rPr>
      </w:pPr>
      <w:ins w:id="172" w:author="Bidder" w:date="2024-11-29T20:04:00Z" w16du:dateUtc="2024-11-29T14:34:00Z">
        <w:r>
          <w:t>Bokaros steel City. Jharkhand 827001</w:t>
        </w:r>
      </w:ins>
    </w:p>
    <w:p w14:paraId="31966FB0" w14:textId="77777777" w:rsidR="00723B2D" w:rsidRDefault="00872133">
      <w:pPr>
        <w:rPr>
          <w:ins w:id="173" w:author="Bidder" w:date="2024-11-29T20:04:00Z" w16du:dateUtc="2024-11-29T14:34:00Z"/>
        </w:rPr>
      </w:pPr>
      <w:ins w:id="174" w:author="Bidder" w:date="2024-11-29T20:04:00Z" w16du:dateUtc="2024-11-29T14:34:00Z">
        <w:r>
          <w:lastRenderedPageBreak/>
          <w:t>Authori ized Signatory:</w:t>
        </w:r>
      </w:ins>
    </w:p>
    <w:p w14:paraId="73478B46" w14:textId="77777777" w:rsidR="00723B2D" w:rsidRDefault="00872133">
      <w:pPr>
        <w:rPr>
          <w:ins w:id="175" w:author="Bidder" w:date="2024-11-29T20:04:00Z" w16du:dateUtc="2024-11-29T14:34:00Z"/>
        </w:rPr>
      </w:pPr>
      <w:ins w:id="176" w:author="Bidder" w:date="2024-11-29T20:04:00Z" w16du:dateUtc="2024-11-29T14:34:00Z">
        <w:r>
          <w:t>Ci</w:t>
        </w:r>
      </w:ins>
    </w:p>
    <w:p w14:paraId="1AB7028E" w14:textId="77777777" w:rsidR="00723B2D" w:rsidRDefault="00872133">
      <w:pPr>
        <w:rPr>
          <w:ins w:id="177" w:author="Bidder" w:date="2024-11-29T20:04:00Z" w16du:dateUtc="2024-11-29T14:34:00Z"/>
        </w:rPr>
      </w:pPr>
      <w:ins w:id="178" w:author="Bidder" w:date="2024-11-29T20:04:00Z" w16du:dateUtc="2024-11-29T14:34:00Z">
        <w:r>
          <w:t>Name of Official:</w:t>
        </w:r>
      </w:ins>
    </w:p>
    <w:p w14:paraId="79E9BA74" w14:textId="77777777" w:rsidR="00723B2D" w:rsidRDefault="00872133">
      <w:pPr>
        <w:rPr>
          <w:ins w:id="179" w:author="Bidder" w:date="2024-11-29T20:04:00Z" w16du:dateUtc="2024-11-29T14:34:00Z"/>
        </w:rPr>
      </w:pPr>
      <w:ins w:id="180" w:author="Bidder" w:date="2024-11-29T20:04:00Z" w16du:dateUtc="2024-11-29T14:34:00Z">
        <w:r>
          <w:t>Santosh Kumar</w:t>
        </w:r>
      </w:ins>
    </w:p>
    <w:p w14:paraId="16A2EF2D" w14:textId="77777777" w:rsidR="00723B2D" w:rsidRDefault="00872133">
      <w:pPr>
        <w:rPr>
          <w:ins w:id="181" w:author="Bidder" w:date="2024-11-29T20:04:00Z" w16du:dateUtc="2024-11-29T14:34:00Z"/>
        </w:rPr>
      </w:pPr>
      <w:ins w:id="182" w:author="Bidder" w:date="2024-11-29T20:04:00Z" w16du:dateUtc="2024-11-29T14:34:00Z">
        <w:r>
          <w:t>Rajni kant</w:t>
        </w:r>
      </w:ins>
    </w:p>
    <w:p w14:paraId="03BE4EB8" w14:textId="77777777" w:rsidR="00723B2D" w:rsidRDefault="00872133">
      <w:pPr>
        <w:rPr>
          <w:ins w:id="183" w:author="Bidder" w:date="2024-11-29T20:04:00Z" w16du:dateUtc="2024-11-29T14:34:00Z"/>
        </w:rPr>
      </w:pPr>
      <w:ins w:id="184" w:author="Bidder" w:date="2024-11-29T20:04:00Z" w16du:dateUtc="2024-11-29T14:34:00Z">
        <w:r>
          <w:t>A</w:t>
        </w:r>
      </w:ins>
    </w:p>
    <w:p w14:paraId="36DE9341" w14:textId="77777777" w:rsidR="00723B2D" w:rsidRDefault="00872133">
      <w:pPr>
        <w:rPr>
          <w:ins w:id="185" w:author="Bidder" w:date="2024-11-29T20:04:00Z" w16du:dateUtc="2024-11-29T14:34:00Z"/>
        </w:rPr>
      </w:pPr>
      <w:ins w:id="186" w:author="Bidder" w:date="2024-11-29T20:04:00Z" w16du:dateUtc="2024-11-29T14:34:00Z">
        <w:r>
          <w:t>Signatory's Codeno:</w:t>
        </w:r>
      </w:ins>
    </w:p>
    <w:p w14:paraId="13C3F71D" w14:textId="77777777" w:rsidR="00723B2D" w:rsidRDefault="00872133">
      <w:pPr>
        <w:rPr>
          <w:ins w:id="187" w:author="Bidder" w:date="2024-11-29T20:04:00Z" w16du:dateUtc="2024-11-29T14:34:00Z"/>
        </w:rPr>
      </w:pPr>
      <w:ins w:id="188" w:author="Bidder" w:date="2024-11-29T20:04:00Z" w16du:dateUtc="2024-11-29T14:34:00Z">
        <w:r>
          <w:t>108794</w:t>
        </w:r>
      </w:ins>
    </w:p>
    <w:p w14:paraId="5FEBC67C" w14:textId="77777777" w:rsidR="00723B2D" w:rsidRDefault="00872133">
      <w:pPr>
        <w:rPr>
          <w:ins w:id="189" w:author="Bidder" w:date="2024-11-29T20:04:00Z" w16du:dateUtc="2024-11-29T14:34:00Z"/>
        </w:rPr>
      </w:pPr>
      <w:ins w:id="190" w:author="Bidder" w:date="2024-11-29T20:04:00Z" w16du:dateUtc="2024-11-29T14:34:00Z">
        <w:r>
          <w:t>94636</w:t>
        </w:r>
      </w:ins>
    </w:p>
    <w:p w14:paraId="732A70AA" w14:textId="77777777" w:rsidR="00723B2D" w:rsidRDefault="00723B2D">
      <w:pPr>
        <w:spacing w:line="168" w:lineRule="auto"/>
        <w:rPr>
          <w:ins w:id="191" w:author="Bidder" w:date="2024-11-29T20:04:00Z" w16du:dateUtc="2024-11-29T14:34:00Z"/>
        </w:rPr>
      </w:pPr>
    </w:p>
    <w:p w14:paraId="3E311FFF" w14:textId="77777777" w:rsidR="00723B2D" w:rsidRPr="00872133" w:rsidRDefault="00723B2D">
      <w:pPr>
        <w:spacing w:line="168" w:lineRule="auto"/>
        <w:pPrChange w:id="192" w:author="Bidder" w:date="2024-11-29T20:04:00Z" w16du:dateUtc="2024-11-29T14:34:00Z">
          <w:pPr>
            <w:spacing w:line="276" w:lineRule="auto"/>
          </w:pPr>
        </w:pPrChange>
      </w:pPr>
    </w:p>
    <w:sectPr w:rsidR="00723B2D" w:rsidRPr="00872133" w:rsidSect="00034616">
      <w:pgSz w:w="12240" w:h="15840"/>
      <w:pgMar w:top="1440" w:right="1800" w:bottom="1440" w:left="1800" w:header="720" w:footer="720" w:gutter="0"/>
      <w:cols w:space="720" w:equalWidth="1"/>
      <w:docGrid w:linePitch="360"/>
      <w:sectPrChange w:id="193" w:author="Bidder" w:date="2024-11-29T20:04:00Z" w16du:dateUtc="2024-11-29T14:34:00Z">
        <w:sectPr w:rsidR="00723B2D" w:rsidRPr="00872133" w:rsidSect="00034616">
          <w:pgMar w:top="1440" w:right="1240" w:bottom="1440" w:left="1400" w:header="0" w:footer="0" w:gutter="0"/>
          <w:cols w:equalWidth="0">
            <w:col w:w="9600"/>
          </w:cols>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258296">
    <w:abstractNumId w:val="8"/>
  </w:num>
  <w:num w:numId="2" w16cid:durableId="47268509">
    <w:abstractNumId w:val="6"/>
  </w:num>
  <w:num w:numId="3" w16cid:durableId="348147470">
    <w:abstractNumId w:val="5"/>
  </w:num>
  <w:num w:numId="4" w16cid:durableId="1120302491">
    <w:abstractNumId w:val="4"/>
  </w:num>
  <w:num w:numId="5" w16cid:durableId="78673138">
    <w:abstractNumId w:val="7"/>
  </w:num>
  <w:num w:numId="6" w16cid:durableId="24644254">
    <w:abstractNumId w:val="3"/>
  </w:num>
  <w:num w:numId="7" w16cid:durableId="1886142472">
    <w:abstractNumId w:val="2"/>
  </w:num>
  <w:num w:numId="8" w16cid:durableId="1721631172">
    <w:abstractNumId w:val="1"/>
  </w:num>
  <w:num w:numId="9" w16cid:durableId="5350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B49"/>
    <w:rsid w:val="00034616"/>
    <w:rsid w:val="0006063C"/>
    <w:rsid w:val="000A6970"/>
    <w:rsid w:val="0015074B"/>
    <w:rsid w:val="00151B55"/>
    <w:rsid w:val="002812F2"/>
    <w:rsid w:val="0029639D"/>
    <w:rsid w:val="00326F90"/>
    <w:rsid w:val="00343C19"/>
    <w:rsid w:val="00723B2D"/>
    <w:rsid w:val="00760454"/>
    <w:rsid w:val="007D0B37"/>
    <w:rsid w:val="00872133"/>
    <w:rsid w:val="008D0814"/>
    <w:rsid w:val="00994533"/>
    <w:rsid w:val="009A4D85"/>
    <w:rsid w:val="00AA1D8D"/>
    <w:rsid w:val="00B10AE2"/>
    <w:rsid w:val="00B47730"/>
    <w:rsid w:val="00BB5FBE"/>
    <w:rsid w:val="00C51122"/>
    <w:rsid w:val="00CB0664"/>
    <w:rsid w:val="00EA4D5C"/>
    <w:rsid w:val="00FB00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4665E"/>
  <w14:defaultImageDpi w14:val="300"/>
  <w15:docId w15:val="{7DA372B7-2414-489D-AE1B-EFC8D1F1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133"/>
    <w:pPr>
      <w:pPrChange w:id="0" w:author="Bidder" w:date="2024-11-29T20:04:00Z">
        <w:pPr/>
      </w:pPrChange>
    </w:pPr>
    <w:rPr>
      <w:rFonts w:ascii="Arial" w:hAnsi="Arial"/>
      <w:sz w:val="23"/>
      <w:rPrChange w:id="0" w:author="Bidder" w:date="2024-11-29T20:04:00Z">
        <w:rPr>
          <w:rFonts w:eastAsiaTheme="minorEastAsia"/>
          <w:sz w:val="22"/>
          <w:szCs w:val="22"/>
          <w:lang w:val="en-IN" w:eastAsia="en-IN" w:bidi="ar-SA"/>
        </w:rPr>
      </w:rPrChang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5815">
      <w:bodyDiv w:val="1"/>
      <w:marLeft w:val="0"/>
      <w:marRight w:val="0"/>
      <w:marTop w:val="0"/>
      <w:marBottom w:val="0"/>
      <w:divBdr>
        <w:top w:val="none" w:sz="0" w:space="0" w:color="auto"/>
        <w:left w:val="none" w:sz="0" w:space="0" w:color="auto"/>
        <w:bottom w:val="none" w:sz="0" w:space="0" w:color="auto"/>
        <w:right w:val="none" w:sz="0" w:space="0" w:color="auto"/>
      </w:divBdr>
      <w:divsChild>
        <w:div w:id="1877427715">
          <w:marLeft w:val="0"/>
          <w:marRight w:val="0"/>
          <w:marTop w:val="0"/>
          <w:marBottom w:val="0"/>
          <w:divBdr>
            <w:top w:val="none" w:sz="0" w:space="0" w:color="auto"/>
            <w:left w:val="none" w:sz="0" w:space="0" w:color="auto"/>
            <w:bottom w:val="none" w:sz="0" w:space="0" w:color="auto"/>
            <w:right w:val="none" w:sz="0" w:space="0" w:color="auto"/>
          </w:divBdr>
          <w:divsChild>
            <w:div w:id="758910853">
              <w:marLeft w:val="0"/>
              <w:marRight w:val="0"/>
              <w:marTop w:val="0"/>
              <w:marBottom w:val="0"/>
              <w:divBdr>
                <w:top w:val="none" w:sz="0" w:space="0" w:color="auto"/>
                <w:left w:val="none" w:sz="0" w:space="0" w:color="auto"/>
                <w:bottom w:val="none" w:sz="0" w:space="0" w:color="auto"/>
                <w:right w:val="none" w:sz="0" w:space="0" w:color="auto"/>
              </w:divBdr>
              <w:divsChild>
                <w:div w:id="175384486">
                  <w:marLeft w:val="0"/>
                  <w:marRight w:val="0"/>
                  <w:marTop w:val="0"/>
                  <w:marBottom w:val="0"/>
                  <w:divBdr>
                    <w:top w:val="none" w:sz="0" w:space="0" w:color="auto"/>
                    <w:left w:val="none" w:sz="0" w:space="0" w:color="auto"/>
                    <w:bottom w:val="none" w:sz="0" w:space="0" w:color="auto"/>
                    <w:right w:val="none" w:sz="0" w:space="0" w:color="auto"/>
                  </w:divBdr>
                  <w:divsChild>
                    <w:div w:id="223104336">
                      <w:marLeft w:val="0"/>
                      <w:marRight w:val="0"/>
                      <w:marTop w:val="0"/>
                      <w:marBottom w:val="0"/>
                      <w:divBdr>
                        <w:top w:val="none" w:sz="0" w:space="0" w:color="auto"/>
                        <w:left w:val="none" w:sz="0" w:space="0" w:color="auto"/>
                        <w:bottom w:val="none" w:sz="0" w:space="0" w:color="auto"/>
                        <w:right w:val="none" w:sz="0" w:space="0" w:color="auto"/>
                      </w:divBdr>
                      <w:divsChild>
                        <w:div w:id="209731519">
                          <w:marLeft w:val="0"/>
                          <w:marRight w:val="0"/>
                          <w:marTop w:val="0"/>
                          <w:marBottom w:val="0"/>
                          <w:divBdr>
                            <w:top w:val="none" w:sz="0" w:space="0" w:color="auto"/>
                            <w:left w:val="none" w:sz="0" w:space="0" w:color="auto"/>
                            <w:bottom w:val="none" w:sz="0" w:space="0" w:color="auto"/>
                            <w:right w:val="none" w:sz="0" w:space="0" w:color="auto"/>
                          </w:divBdr>
                          <w:divsChild>
                            <w:div w:id="15115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31508">
      <w:bodyDiv w:val="1"/>
      <w:marLeft w:val="0"/>
      <w:marRight w:val="0"/>
      <w:marTop w:val="0"/>
      <w:marBottom w:val="0"/>
      <w:divBdr>
        <w:top w:val="none" w:sz="0" w:space="0" w:color="auto"/>
        <w:left w:val="none" w:sz="0" w:space="0" w:color="auto"/>
        <w:bottom w:val="none" w:sz="0" w:space="0" w:color="auto"/>
        <w:right w:val="none" w:sz="0" w:space="0" w:color="auto"/>
      </w:divBdr>
      <w:divsChild>
        <w:div w:id="1500459145">
          <w:marLeft w:val="0"/>
          <w:marRight w:val="0"/>
          <w:marTop w:val="0"/>
          <w:marBottom w:val="0"/>
          <w:divBdr>
            <w:top w:val="none" w:sz="0" w:space="0" w:color="auto"/>
            <w:left w:val="none" w:sz="0" w:space="0" w:color="auto"/>
            <w:bottom w:val="none" w:sz="0" w:space="0" w:color="auto"/>
            <w:right w:val="none" w:sz="0" w:space="0" w:color="auto"/>
          </w:divBdr>
          <w:divsChild>
            <w:div w:id="1658726508">
              <w:marLeft w:val="0"/>
              <w:marRight w:val="0"/>
              <w:marTop w:val="0"/>
              <w:marBottom w:val="0"/>
              <w:divBdr>
                <w:top w:val="none" w:sz="0" w:space="0" w:color="auto"/>
                <w:left w:val="none" w:sz="0" w:space="0" w:color="auto"/>
                <w:bottom w:val="none" w:sz="0" w:space="0" w:color="auto"/>
                <w:right w:val="none" w:sz="0" w:space="0" w:color="auto"/>
              </w:divBdr>
              <w:divsChild>
                <w:div w:id="1564481507">
                  <w:marLeft w:val="0"/>
                  <w:marRight w:val="0"/>
                  <w:marTop w:val="0"/>
                  <w:marBottom w:val="0"/>
                  <w:divBdr>
                    <w:top w:val="none" w:sz="0" w:space="0" w:color="auto"/>
                    <w:left w:val="none" w:sz="0" w:space="0" w:color="auto"/>
                    <w:bottom w:val="none" w:sz="0" w:space="0" w:color="auto"/>
                    <w:right w:val="none" w:sz="0" w:space="0" w:color="auto"/>
                  </w:divBdr>
                  <w:divsChild>
                    <w:div w:id="260726946">
                      <w:marLeft w:val="0"/>
                      <w:marRight w:val="0"/>
                      <w:marTop w:val="0"/>
                      <w:marBottom w:val="0"/>
                      <w:divBdr>
                        <w:top w:val="none" w:sz="0" w:space="0" w:color="auto"/>
                        <w:left w:val="none" w:sz="0" w:space="0" w:color="auto"/>
                        <w:bottom w:val="none" w:sz="0" w:space="0" w:color="auto"/>
                        <w:right w:val="none" w:sz="0" w:space="0" w:color="auto"/>
                      </w:divBdr>
                      <w:divsChild>
                        <w:div w:id="930238290">
                          <w:marLeft w:val="0"/>
                          <w:marRight w:val="0"/>
                          <w:marTop w:val="0"/>
                          <w:marBottom w:val="0"/>
                          <w:divBdr>
                            <w:top w:val="none" w:sz="0" w:space="0" w:color="auto"/>
                            <w:left w:val="none" w:sz="0" w:space="0" w:color="auto"/>
                            <w:bottom w:val="none" w:sz="0" w:space="0" w:color="auto"/>
                            <w:right w:val="none" w:sz="0" w:space="0" w:color="auto"/>
                          </w:divBdr>
                          <w:divsChild>
                            <w:div w:id="1834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RACHAMADUGU SUBRAMANYA BUVAN</cp:lastModifiedBy>
  <cp:revision>1</cp:revision>
  <dcterms:created xsi:type="dcterms:W3CDTF">2013-12-23T23:15:00Z</dcterms:created>
  <dcterms:modified xsi:type="dcterms:W3CDTF">2024-11-29T14:35:00Z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d2797e84d35d1bb84e8929831a544e06ae321604a8651d8f44164b5bde4f97a9</vt:lpwstr>
  </property>
</Properties>
</file>